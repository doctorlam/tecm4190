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8C577" w14:textId="77777777" w:rsidR="00627CA9" w:rsidRDefault="00627CA9" w:rsidP="00250ADB">
      <w:pPr>
        <w:spacing w:after="0"/>
        <w:rPr>
          <w:sz w:val="24"/>
          <w:szCs w:val="24"/>
        </w:rPr>
      </w:pPr>
      <w:commentRangeStart w:id="0"/>
      <w:r>
        <w:rPr>
          <w:sz w:val="24"/>
          <w:szCs w:val="24"/>
        </w:rPr>
        <w:t>Name</w:t>
      </w:r>
      <w:commentRangeEnd w:id="0"/>
      <w:r w:rsidR="008E6ADF">
        <w:rPr>
          <w:rStyle w:val="CommentReference"/>
        </w:rPr>
        <w:commentReference w:id="0"/>
      </w:r>
      <w:r>
        <w:rPr>
          <w:sz w:val="24"/>
          <w:szCs w:val="24"/>
        </w:rPr>
        <w:t>…</w:t>
      </w:r>
    </w:p>
    <w:p w14:paraId="325C4038" w14:textId="77777777" w:rsidR="00627CA9" w:rsidRDefault="00627CA9" w:rsidP="00250ADB">
      <w:pPr>
        <w:spacing w:after="0"/>
        <w:rPr>
          <w:sz w:val="24"/>
          <w:szCs w:val="24"/>
        </w:rPr>
      </w:pPr>
      <w:r>
        <w:rPr>
          <w:sz w:val="24"/>
          <w:szCs w:val="24"/>
        </w:rPr>
        <w:t>Address….</w:t>
      </w:r>
    </w:p>
    <w:p w14:paraId="181883F4" w14:textId="77777777" w:rsidR="00250ADB" w:rsidRPr="00250ADB" w:rsidRDefault="00250ADB" w:rsidP="00250ADB">
      <w:pPr>
        <w:spacing w:after="0"/>
        <w:rPr>
          <w:sz w:val="24"/>
          <w:szCs w:val="24"/>
        </w:rPr>
      </w:pPr>
      <w:r w:rsidRPr="00250ADB">
        <w:rPr>
          <w:sz w:val="24"/>
          <w:szCs w:val="24"/>
        </w:rPr>
        <w:t>Contact person</w:t>
      </w:r>
    </w:p>
    <w:p w14:paraId="7F8AF8C9" w14:textId="77777777" w:rsidR="00250ADB" w:rsidRPr="00250ADB" w:rsidRDefault="00250ADB" w:rsidP="00250ADB">
      <w:pPr>
        <w:spacing w:after="0"/>
        <w:rPr>
          <w:sz w:val="24"/>
          <w:szCs w:val="24"/>
        </w:rPr>
      </w:pPr>
      <w:r w:rsidRPr="00250ADB">
        <w:rPr>
          <w:sz w:val="24"/>
          <w:szCs w:val="24"/>
        </w:rPr>
        <w:t>Title</w:t>
      </w:r>
    </w:p>
    <w:p w14:paraId="11772C5C" w14:textId="77777777" w:rsidR="00250ADB" w:rsidRPr="00250ADB" w:rsidRDefault="00250ADB" w:rsidP="00250ADB">
      <w:pPr>
        <w:spacing w:after="0"/>
        <w:rPr>
          <w:sz w:val="24"/>
          <w:szCs w:val="24"/>
        </w:rPr>
      </w:pPr>
      <w:r w:rsidRPr="00250ADB">
        <w:rPr>
          <w:sz w:val="24"/>
          <w:szCs w:val="24"/>
        </w:rPr>
        <w:t>Organization name</w:t>
      </w:r>
    </w:p>
    <w:p w14:paraId="23ED8A48" w14:textId="77777777" w:rsidR="00250ADB" w:rsidRPr="00250ADB" w:rsidRDefault="00250ADB" w:rsidP="00250ADB">
      <w:pPr>
        <w:spacing w:after="0"/>
        <w:rPr>
          <w:sz w:val="24"/>
          <w:szCs w:val="24"/>
        </w:rPr>
      </w:pPr>
      <w:r w:rsidRPr="00250ADB">
        <w:rPr>
          <w:sz w:val="24"/>
          <w:szCs w:val="24"/>
        </w:rPr>
        <w:t>Organization address</w:t>
      </w:r>
    </w:p>
    <w:p w14:paraId="6ADEC338" w14:textId="77777777" w:rsidR="00250ADB" w:rsidRPr="00250ADB" w:rsidRDefault="00041B13" w:rsidP="00250ADB">
      <w:pPr>
        <w:spacing w:after="0"/>
        <w:rPr>
          <w:sz w:val="24"/>
          <w:szCs w:val="24"/>
        </w:rPr>
      </w:pPr>
      <w:r w:rsidRPr="00041B13">
        <w:rPr>
          <w:sz w:val="24"/>
          <w:szCs w:val="24"/>
        </w:rPr>
        <w:t>Dear</w:t>
      </w:r>
      <w:proofErr w:type="gramStart"/>
      <w:r w:rsidRPr="00041B13">
        <w:rPr>
          <w:sz w:val="24"/>
          <w:szCs w:val="24"/>
        </w:rPr>
        <w:t>..</w:t>
      </w:r>
      <w:proofErr w:type="gramEnd"/>
      <w:r w:rsidR="00250ADB">
        <w:rPr>
          <w:sz w:val="24"/>
          <w:szCs w:val="24"/>
        </w:rPr>
        <w:t>{</w:t>
      </w:r>
      <w:r w:rsidR="00250ADB" w:rsidRPr="00250ADB">
        <w:rPr>
          <w:sz w:val="24"/>
          <w:szCs w:val="24"/>
        </w:rPr>
        <w:t>Dear Contact person (no first names!!)</w:t>
      </w:r>
      <w:r w:rsidR="00250ADB">
        <w:rPr>
          <w:sz w:val="24"/>
          <w:szCs w:val="24"/>
        </w:rPr>
        <w:t>}</w:t>
      </w:r>
      <w:r w:rsidR="00250ADB" w:rsidRPr="00250ADB">
        <w:rPr>
          <w:sz w:val="24"/>
          <w:szCs w:val="24"/>
        </w:rPr>
        <w:t>:</w:t>
      </w:r>
    </w:p>
    <w:p w14:paraId="7EF43E17" w14:textId="77777777" w:rsidR="00041B13" w:rsidRPr="00041B13" w:rsidRDefault="00041B13" w:rsidP="00977B9D">
      <w:pPr>
        <w:spacing w:after="0"/>
        <w:rPr>
          <w:sz w:val="24"/>
          <w:szCs w:val="24"/>
        </w:rPr>
      </w:pPr>
    </w:p>
    <w:p w14:paraId="7AFEF735" w14:textId="77777777" w:rsidR="006236C5" w:rsidRPr="00041B13" w:rsidRDefault="00041B13" w:rsidP="00977B9D">
      <w:pPr>
        <w:spacing w:after="0"/>
        <w:rPr>
          <w:sz w:val="24"/>
          <w:szCs w:val="24"/>
        </w:rPr>
      </w:pPr>
      <w:r w:rsidRPr="00041B13">
        <w:rPr>
          <w:sz w:val="24"/>
          <w:szCs w:val="24"/>
        </w:rPr>
        <w:t>Please consider this letter of application and resume for the position of MRI Technologist</w:t>
      </w:r>
      <w:ins w:id="1" w:author="Lam, Christopher" w:date="2013-10-15T16:29:00Z">
        <w:r w:rsidR="008E6ADF">
          <w:rPr>
            <w:sz w:val="24"/>
            <w:szCs w:val="24"/>
          </w:rPr>
          <w:t>.</w:t>
        </w:r>
      </w:ins>
    </w:p>
    <w:p w14:paraId="225E9A07" w14:textId="77777777" w:rsidR="00041B13" w:rsidRPr="00041B13" w:rsidRDefault="00041B13" w:rsidP="00977B9D">
      <w:pPr>
        <w:spacing w:after="0"/>
        <w:jc w:val="both"/>
        <w:rPr>
          <w:sz w:val="24"/>
          <w:szCs w:val="24"/>
        </w:rPr>
      </w:pPr>
    </w:p>
    <w:p w14:paraId="2247B611" w14:textId="067E5636" w:rsidR="00CA54B6" w:rsidRPr="00041B13" w:rsidRDefault="006236C5" w:rsidP="00977B9D">
      <w:pPr>
        <w:spacing w:after="0"/>
        <w:jc w:val="both"/>
        <w:rPr>
          <w:sz w:val="24"/>
          <w:szCs w:val="24"/>
        </w:rPr>
      </w:pPr>
      <w:r w:rsidRPr="00041B13">
        <w:rPr>
          <w:sz w:val="24"/>
          <w:szCs w:val="24"/>
        </w:rPr>
        <w:t>I am writing in response to your advertisement for the position of MRI</w:t>
      </w:r>
      <w:r w:rsidR="008B3A3C" w:rsidRPr="00041B13">
        <w:rPr>
          <w:sz w:val="24"/>
          <w:szCs w:val="24"/>
        </w:rPr>
        <w:t xml:space="preserve"> Technologist</w:t>
      </w:r>
      <w:r w:rsidRPr="00041B13">
        <w:rPr>
          <w:sz w:val="24"/>
          <w:szCs w:val="24"/>
        </w:rPr>
        <w:t>.</w:t>
      </w:r>
      <w:r w:rsidR="00CA54B6" w:rsidRPr="00041B13">
        <w:rPr>
          <w:rFonts w:ascii="TimesNewRomanPSMT" w:hAnsi="TimesNewRomanPSMT" w:cs="TimesNewRomanPSMT"/>
          <w:sz w:val="24"/>
          <w:szCs w:val="24"/>
        </w:rPr>
        <w:t xml:space="preserve"> </w:t>
      </w:r>
      <w:r w:rsidR="00CA54B6" w:rsidRPr="00041B13">
        <w:rPr>
          <w:sz w:val="24"/>
          <w:szCs w:val="24"/>
        </w:rPr>
        <w:t xml:space="preserve">As my </w:t>
      </w:r>
      <w:proofErr w:type="spellStart"/>
      <w:r w:rsidR="00CA54B6" w:rsidRPr="00041B13">
        <w:rPr>
          <w:sz w:val="24"/>
          <w:szCs w:val="24"/>
        </w:rPr>
        <w:t>resum</w:t>
      </w:r>
      <w:ins w:id="2" w:author="Lam, Christopher" w:date="2013-10-15T16:30:00Z">
        <w:r w:rsidR="008E6ADF">
          <w:rPr>
            <w:rFonts w:eastAsia="Times New Roman" w:cs="Times New Roman"/>
          </w:rPr>
          <w:t>é</w:t>
        </w:r>
      </w:ins>
      <w:proofErr w:type="spellEnd"/>
      <w:del w:id="3" w:author="Lam, Christopher" w:date="2013-10-15T16:30:00Z">
        <w:r w:rsidR="00CA54B6" w:rsidRPr="00041B13" w:rsidDel="008E6ADF">
          <w:rPr>
            <w:sz w:val="24"/>
            <w:szCs w:val="24"/>
          </w:rPr>
          <w:delText>e</w:delText>
        </w:r>
      </w:del>
      <w:r w:rsidR="00CA54B6" w:rsidRPr="00041B13">
        <w:rPr>
          <w:sz w:val="24"/>
          <w:szCs w:val="24"/>
        </w:rPr>
        <w:t xml:space="preserve"> indicates, I have completed my MRI Advanced Technical Certificate and have many hours of</w:t>
      </w:r>
      <w:r w:rsidR="00977B9D">
        <w:rPr>
          <w:sz w:val="24"/>
          <w:szCs w:val="24"/>
        </w:rPr>
        <w:t xml:space="preserve"> </w:t>
      </w:r>
      <w:r w:rsidR="00CA54B6" w:rsidRPr="00041B13">
        <w:rPr>
          <w:sz w:val="24"/>
          <w:szCs w:val="24"/>
        </w:rPr>
        <w:t xml:space="preserve">clinical experience. I </w:t>
      </w:r>
      <w:commentRangeStart w:id="4"/>
      <w:r w:rsidR="00CA54B6" w:rsidRPr="00041B13">
        <w:rPr>
          <w:sz w:val="24"/>
          <w:szCs w:val="24"/>
        </w:rPr>
        <w:t>feel that my education, experience</w:t>
      </w:r>
      <w:ins w:id="5" w:author="Lam, Christopher" w:date="2013-10-16T14:47:00Z">
        <w:r w:rsidR="00C0763F">
          <w:rPr>
            <w:sz w:val="24"/>
            <w:szCs w:val="24"/>
          </w:rPr>
          <w:t>,</w:t>
        </w:r>
      </w:ins>
      <w:r w:rsidR="00CA54B6" w:rsidRPr="00041B13">
        <w:rPr>
          <w:sz w:val="24"/>
          <w:szCs w:val="24"/>
        </w:rPr>
        <w:t xml:space="preserve"> and skills qualify me for the</w:t>
      </w:r>
      <w:r w:rsidR="00041B13" w:rsidRPr="00041B13">
        <w:rPr>
          <w:sz w:val="24"/>
          <w:szCs w:val="24"/>
        </w:rPr>
        <w:t xml:space="preserve"> </w:t>
      </w:r>
      <w:r w:rsidR="00CA54B6" w:rsidRPr="00041B13">
        <w:rPr>
          <w:sz w:val="24"/>
          <w:szCs w:val="24"/>
        </w:rPr>
        <w:t>position you advertised. I am highly motivated, stimulated by responsibility, and willing to take initiative in situations</w:t>
      </w:r>
      <w:commentRangeEnd w:id="4"/>
      <w:r w:rsidR="008E6ADF">
        <w:rPr>
          <w:rStyle w:val="CommentReference"/>
        </w:rPr>
        <w:commentReference w:id="4"/>
      </w:r>
      <w:ins w:id="6" w:author="Lam, Christopher" w:date="2013-10-16T14:37:00Z">
        <w:r w:rsidR="00776E13">
          <w:rPr>
            <w:sz w:val="24"/>
            <w:szCs w:val="24"/>
          </w:rPr>
          <w:t>.</w:t>
        </w:r>
      </w:ins>
    </w:p>
    <w:p w14:paraId="34207481" w14:textId="77777777" w:rsidR="00977B9D" w:rsidRDefault="00977B9D" w:rsidP="00977B9D">
      <w:pPr>
        <w:spacing w:after="0"/>
        <w:jc w:val="both"/>
        <w:rPr>
          <w:sz w:val="24"/>
          <w:szCs w:val="24"/>
        </w:rPr>
      </w:pPr>
    </w:p>
    <w:p w14:paraId="5C2259E5" w14:textId="059E4012" w:rsidR="006236C5" w:rsidRPr="00041B13" w:rsidRDefault="006236C5" w:rsidP="00977B9D">
      <w:pPr>
        <w:spacing w:after="0"/>
        <w:jc w:val="both"/>
        <w:rPr>
          <w:sz w:val="24"/>
          <w:szCs w:val="24"/>
        </w:rPr>
      </w:pPr>
      <w:del w:id="7" w:author="Lam, Christopher" w:date="2013-10-16T14:48:00Z">
        <w:r w:rsidRPr="00041B13" w:rsidDel="00C0763F">
          <w:rPr>
            <w:sz w:val="24"/>
            <w:szCs w:val="24"/>
          </w:rPr>
          <w:delText>I enjoy</w:delText>
        </w:r>
      </w:del>
      <w:ins w:id="8" w:author="Lam, Christopher" w:date="2013-10-16T14:48:00Z">
        <w:r w:rsidR="00C0763F">
          <w:rPr>
            <w:sz w:val="24"/>
            <w:szCs w:val="24"/>
          </w:rPr>
          <w:t>One of the most fulfilling aspects of being an MRI Technologist is</w:t>
        </w:r>
      </w:ins>
      <w:r w:rsidRPr="00041B13">
        <w:rPr>
          <w:sz w:val="24"/>
          <w:szCs w:val="24"/>
        </w:rPr>
        <w:t xml:space="preserve"> interacting with patients and explaining </w:t>
      </w:r>
      <w:del w:id="9" w:author="Lam, Christopher" w:date="2013-10-15T16:33:00Z">
        <w:r w:rsidRPr="00041B13" w:rsidDel="008E6ADF">
          <w:rPr>
            <w:sz w:val="24"/>
            <w:szCs w:val="24"/>
          </w:rPr>
          <w:delText xml:space="preserve">them about the </w:delText>
        </w:r>
      </w:del>
      <w:r w:rsidRPr="00041B13">
        <w:rPr>
          <w:sz w:val="24"/>
          <w:szCs w:val="24"/>
        </w:rPr>
        <w:t>MRI procedures</w:t>
      </w:r>
      <w:ins w:id="10" w:author="Lam, Christopher" w:date="2013-10-15T16:33:00Z">
        <w:r w:rsidR="008E6ADF">
          <w:rPr>
            <w:sz w:val="24"/>
            <w:szCs w:val="24"/>
          </w:rPr>
          <w:t xml:space="preserve"> to them</w:t>
        </w:r>
      </w:ins>
      <w:r w:rsidRPr="00041B13">
        <w:rPr>
          <w:sz w:val="24"/>
          <w:szCs w:val="24"/>
        </w:rPr>
        <w:t>. During the process, I always ensure that my patients are comfortable and the examination is smooth and simple.</w:t>
      </w:r>
      <w:r w:rsidRPr="00041B13">
        <w:rPr>
          <w:rFonts w:ascii="Verdana" w:hAnsi="Verdana"/>
          <w:sz w:val="24"/>
          <w:szCs w:val="24"/>
        </w:rPr>
        <w:t xml:space="preserve"> </w:t>
      </w:r>
      <w:ins w:id="11" w:author="Lam, Christopher" w:date="2013-10-16T14:49:00Z">
        <w:r w:rsidR="00C0763F">
          <w:rPr>
            <w:sz w:val="24"/>
            <w:szCs w:val="24"/>
          </w:rPr>
          <w:t xml:space="preserve">In addition to the relational aspect of the job, </w:t>
        </w:r>
      </w:ins>
      <w:ins w:id="12" w:author="Lam, Christopher" w:date="2013-10-16T14:50:00Z">
        <w:r w:rsidR="00C0763F">
          <w:rPr>
            <w:sz w:val="24"/>
            <w:szCs w:val="24"/>
          </w:rPr>
          <w:t>m</w:t>
        </w:r>
      </w:ins>
      <w:del w:id="13" w:author="Lam, Christopher" w:date="2013-10-16T14:50:00Z">
        <w:r w:rsidRPr="00041B13" w:rsidDel="00C0763F">
          <w:rPr>
            <w:sz w:val="24"/>
            <w:szCs w:val="24"/>
          </w:rPr>
          <w:delText>M</w:delText>
        </w:r>
      </w:del>
      <w:r w:rsidRPr="00041B13">
        <w:rPr>
          <w:sz w:val="24"/>
          <w:szCs w:val="24"/>
        </w:rPr>
        <w:t xml:space="preserve">y technical knowledge </w:t>
      </w:r>
      <w:del w:id="14" w:author="Lam, Christopher" w:date="2013-10-16T14:50:00Z">
        <w:r w:rsidRPr="00041B13" w:rsidDel="00C0763F">
          <w:rPr>
            <w:sz w:val="24"/>
            <w:szCs w:val="24"/>
          </w:rPr>
          <w:delText>in working with</w:delText>
        </w:r>
      </w:del>
      <w:ins w:id="15" w:author="Lam, Christopher" w:date="2013-10-16T14:50:00Z">
        <w:r w:rsidR="00C0763F">
          <w:rPr>
            <w:sz w:val="24"/>
            <w:szCs w:val="24"/>
          </w:rPr>
          <w:t>of</w:t>
        </w:r>
      </w:ins>
      <w:r w:rsidRPr="00041B13">
        <w:rPr>
          <w:sz w:val="24"/>
          <w:szCs w:val="24"/>
        </w:rPr>
        <w:t xml:space="preserve"> different imaging machines </w:t>
      </w:r>
      <w:del w:id="16" w:author="Lam, Christopher" w:date="2013-10-16T14:50:00Z">
        <w:r w:rsidRPr="00041B13" w:rsidDel="00C0763F">
          <w:rPr>
            <w:sz w:val="24"/>
            <w:szCs w:val="24"/>
          </w:rPr>
          <w:delText>help in producing</w:delText>
        </w:r>
      </w:del>
      <w:ins w:id="17" w:author="Lam, Christopher" w:date="2013-10-16T14:50:00Z">
        <w:r w:rsidR="00C0763F">
          <w:rPr>
            <w:sz w:val="24"/>
            <w:szCs w:val="24"/>
          </w:rPr>
          <w:t>produces</w:t>
        </w:r>
      </w:ins>
      <w:r w:rsidRPr="00041B13">
        <w:rPr>
          <w:sz w:val="24"/>
          <w:szCs w:val="24"/>
        </w:rPr>
        <w:t xml:space="preserve"> </w:t>
      </w:r>
      <w:commentRangeStart w:id="18"/>
      <w:r w:rsidRPr="00041B13">
        <w:rPr>
          <w:sz w:val="24"/>
          <w:szCs w:val="24"/>
        </w:rPr>
        <w:t>the desired results</w:t>
      </w:r>
      <w:commentRangeEnd w:id="18"/>
      <w:r w:rsidR="008E6ADF">
        <w:rPr>
          <w:rStyle w:val="CommentReference"/>
        </w:rPr>
        <w:commentReference w:id="18"/>
      </w:r>
      <w:r w:rsidR="00BF6E90" w:rsidRPr="00041B13">
        <w:rPr>
          <w:sz w:val="24"/>
          <w:szCs w:val="24"/>
        </w:rPr>
        <w:t xml:space="preserve">. </w:t>
      </w:r>
      <w:commentRangeStart w:id="19"/>
      <w:r w:rsidR="00BF6E90" w:rsidRPr="00041B13">
        <w:rPr>
          <w:sz w:val="24"/>
          <w:szCs w:val="24"/>
        </w:rPr>
        <w:t>Apart from having excellent technical knowledge, I am dedicated and passionate towards my work.</w:t>
      </w:r>
      <w:r w:rsidR="008B3A3C" w:rsidRPr="00041B13">
        <w:rPr>
          <w:sz w:val="24"/>
          <w:szCs w:val="24"/>
        </w:rPr>
        <w:t xml:space="preserve"> </w:t>
      </w:r>
      <w:commentRangeEnd w:id="19"/>
      <w:r w:rsidR="008E6ADF">
        <w:rPr>
          <w:rStyle w:val="CommentReference"/>
        </w:rPr>
        <w:commentReference w:id="19"/>
      </w:r>
      <w:ins w:id="20" w:author="Lam, Christopher" w:date="2013-10-15T16:39:00Z">
        <w:r w:rsidR="00583192">
          <w:rPr>
            <w:sz w:val="24"/>
            <w:szCs w:val="24"/>
          </w:rPr>
          <w:t>In my opinion, t</w:t>
        </w:r>
      </w:ins>
      <w:del w:id="21" w:author="Lam, Christopher" w:date="2013-10-15T16:39:00Z">
        <w:r w:rsidR="008B3A3C" w:rsidRPr="00041B13" w:rsidDel="00583192">
          <w:rPr>
            <w:sz w:val="24"/>
            <w:szCs w:val="24"/>
          </w:rPr>
          <w:delText>T</w:delText>
        </w:r>
      </w:del>
      <w:r w:rsidR="008B3A3C" w:rsidRPr="00041B13">
        <w:rPr>
          <w:sz w:val="24"/>
          <w:szCs w:val="24"/>
        </w:rPr>
        <w:t xml:space="preserve">he </w:t>
      </w:r>
      <w:del w:id="22" w:author="Lam, Christopher" w:date="2013-10-15T16:36:00Z">
        <w:r w:rsidR="008B3A3C" w:rsidRPr="00041B13" w:rsidDel="008E6ADF">
          <w:rPr>
            <w:sz w:val="24"/>
            <w:szCs w:val="24"/>
          </w:rPr>
          <w:delText xml:space="preserve">people </w:delText>
        </w:r>
      </w:del>
      <w:ins w:id="23" w:author="Lam, Christopher" w:date="2013-10-15T16:36:00Z">
        <w:r w:rsidR="008E6ADF">
          <w:rPr>
            <w:sz w:val="24"/>
            <w:szCs w:val="24"/>
          </w:rPr>
          <w:t>relational</w:t>
        </w:r>
        <w:r w:rsidR="008E6ADF" w:rsidRPr="00041B13">
          <w:rPr>
            <w:sz w:val="24"/>
            <w:szCs w:val="24"/>
          </w:rPr>
          <w:t xml:space="preserve"> </w:t>
        </w:r>
      </w:ins>
      <w:del w:id="24" w:author="Lam, Christopher" w:date="2013-10-15T16:36:00Z">
        <w:r w:rsidR="008B3A3C" w:rsidRPr="00041B13" w:rsidDel="008E6ADF">
          <w:rPr>
            <w:sz w:val="24"/>
            <w:szCs w:val="24"/>
          </w:rPr>
          <w:delText xml:space="preserve">side </w:delText>
        </w:r>
      </w:del>
      <w:ins w:id="25" w:author="Lam, Christopher" w:date="2013-10-15T16:36:00Z">
        <w:r w:rsidR="008E6ADF">
          <w:rPr>
            <w:sz w:val="24"/>
            <w:szCs w:val="24"/>
          </w:rPr>
          <w:t>aspect</w:t>
        </w:r>
        <w:r w:rsidR="008E6ADF" w:rsidRPr="00041B13">
          <w:rPr>
            <w:sz w:val="24"/>
            <w:szCs w:val="24"/>
          </w:rPr>
          <w:t xml:space="preserve"> </w:t>
        </w:r>
      </w:ins>
      <w:r w:rsidR="008B3A3C" w:rsidRPr="00041B13">
        <w:rPr>
          <w:sz w:val="24"/>
          <w:szCs w:val="24"/>
        </w:rPr>
        <w:t xml:space="preserve">of this job </w:t>
      </w:r>
      <w:del w:id="26" w:author="Lam, Christopher" w:date="2013-10-15T16:37:00Z">
        <w:r w:rsidR="008B3A3C" w:rsidRPr="00041B13" w:rsidDel="00725461">
          <w:rPr>
            <w:sz w:val="24"/>
            <w:szCs w:val="24"/>
          </w:rPr>
          <w:delText>--</w:delText>
        </w:r>
      </w:del>
      <w:ins w:id="27" w:author="Lam, Christopher" w:date="2013-10-15T16:37:00Z">
        <w:r w:rsidR="00725461">
          <w:rPr>
            <w:sz w:val="24"/>
            <w:szCs w:val="24"/>
          </w:rPr>
          <w:t>–</w:t>
        </w:r>
      </w:ins>
      <w:r w:rsidR="008B3A3C" w:rsidRPr="00041B13">
        <w:rPr>
          <w:sz w:val="24"/>
          <w:szCs w:val="24"/>
        </w:rPr>
        <w:t xml:space="preserve"> </w:t>
      </w:r>
      <w:del w:id="28" w:author="Lam, Christopher" w:date="2013-10-15T16:37:00Z">
        <w:r w:rsidR="008B3A3C" w:rsidRPr="00041B13" w:rsidDel="00725461">
          <w:rPr>
            <w:sz w:val="24"/>
            <w:szCs w:val="24"/>
          </w:rPr>
          <w:delText>getting a good sense of the patient</w:delText>
        </w:r>
      </w:del>
      <w:ins w:id="29" w:author="Lam, Christopher" w:date="2013-10-15T16:37:00Z">
        <w:r w:rsidR="00725461">
          <w:rPr>
            <w:sz w:val="24"/>
            <w:szCs w:val="24"/>
          </w:rPr>
          <w:t>truly understanding where a patient is coming from</w:t>
        </w:r>
      </w:ins>
      <w:r w:rsidR="008B3A3C" w:rsidRPr="00041B13">
        <w:rPr>
          <w:sz w:val="24"/>
          <w:szCs w:val="24"/>
        </w:rPr>
        <w:t xml:space="preserve">, </w:t>
      </w:r>
      <w:del w:id="30" w:author="Lam, Christopher" w:date="2013-10-15T16:38:00Z">
        <w:r w:rsidR="008B3A3C" w:rsidRPr="00041B13" w:rsidDel="00725461">
          <w:rPr>
            <w:sz w:val="24"/>
            <w:szCs w:val="24"/>
          </w:rPr>
          <w:delText xml:space="preserve">explaining </w:delText>
        </w:r>
      </w:del>
      <w:ins w:id="31" w:author="Lam, Christopher" w:date="2013-10-15T16:38:00Z">
        <w:r w:rsidR="00725461">
          <w:rPr>
            <w:sz w:val="24"/>
            <w:szCs w:val="24"/>
          </w:rPr>
          <w:t>teaching them about</w:t>
        </w:r>
        <w:r w:rsidR="00725461" w:rsidRPr="00041B13">
          <w:rPr>
            <w:sz w:val="24"/>
            <w:szCs w:val="24"/>
          </w:rPr>
          <w:t xml:space="preserve"> </w:t>
        </w:r>
      </w:ins>
      <w:r w:rsidR="008B3A3C" w:rsidRPr="00041B13">
        <w:rPr>
          <w:sz w:val="24"/>
          <w:szCs w:val="24"/>
        </w:rPr>
        <w:t xml:space="preserve">the procedure, </w:t>
      </w:r>
      <w:ins w:id="32" w:author="Lam, Christopher" w:date="2013-10-15T16:38:00Z">
        <w:r w:rsidR="00725461">
          <w:rPr>
            <w:sz w:val="24"/>
            <w:szCs w:val="24"/>
          </w:rPr>
          <w:t xml:space="preserve">and </w:t>
        </w:r>
      </w:ins>
      <w:del w:id="33" w:author="Lam, Christopher" w:date="2013-10-15T16:38:00Z">
        <w:r w:rsidR="008B3A3C" w:rsidRPr="00041B13" w:rsidDel="00725461">
          <w:rPr>
            <w:sz w:val="24"/>
            <w:szCs w:val="24"/>
          </w:rPr>
          <w:delText xml:space="preserve">helping </w:delText>
        </w:r>
      </w:del>
      <w:ins w:id="34" w:author="Lam, Christopher" w:date="2013-10-15T16:38:00Z">
        <w:r w:rsidR="00725461">
          <w:rPr>
            <w:sz w:val="24"/>
            <w:szCs w:val="24"/>
          </w:rPr>
          <w:t>gaining their trust by</w:t>
        </w:r>
        <w:r w:rsidR="00725461" w:rsidRPr="00041B13">
          <w:rPr>
            <w:sz w:val="24"/>
            <w:szCs w:val="24"/>
          </w:rPr>
          <w:t xml:space="preserve"> </w:t>
        </w:r>
      </w:ins>
      <w:del w:id="35" w:author="Lam, Christopher" w:date="2013-10-15T16:38:00Z">
        <w:r w:rsidR="008B3A3C" w:rsidRPr="00041B13" w:rsidDel="00725461">
          <w:rPr>
            <w:sz w:val="24"/>
            <w:szCs w:val="24"/>
          </w:rPr>
          <w:delText xml:space="preserve">them </w:delText>
        </w:r>
        <w:r w:rsidR="008B3A3C" w:rsidRPr="00041B13" w:rsidDel="00583192">
          <w:rPr>
            <w:sz w:val="24"/>
            <w:szCs w:val="24"/>
          </w:rPr>
          <w:delText>understand</w:delText>
        </w:r>
      </w:del>
      <w:ins w:id="36" w:author="Lam, Christopher" w:date="2013-10-15T16:38:00Z">
        <w:r w:rsidR="00583192">
          <w:rPr>
            <w:sz w:val="24"/>
            <w:szCs w:val="24"/>
          </w:rPr>
          <w:t>clearly explaining</w:t>
        </w:r>
      </w:ins>
      <w:r w:rsidR="008B3A3C" w:rsidRPr="00041B13">
        <w:rPr>
          <w:sz w:val="24"/>
          <w:szCs w:val="24"/>
        </w:rPr>
        <w:t xml:space="preserve"> what we are doing </w:t>
      </w:r>
      <w:del w:id="37" w:author="Lam, Christopher" w:date="2013-10-15T16:38:00Z">
        <w:r w:rsidR="008B3A3C" w:rsidRPr="00041B13" w:rsidDel="00583192">
          <w:rPr>
            <w:sz w:val="24"/>
            <w:szCs w:val="24"/>
          </w:rPr>
          <w:delText xml:space="preserve">and gaining their cooperation </w:delText>
        </w:r>
      </w:del>
      <w:ins w:id="38" w:author="Lam, Christopher" w:date="2013-10-15T16:39:00Z">
        <w:r w:rsidR="00583192">
          <w:rPr>
            <w:sz w:val="24"/>
            <w:szCs w:val="24"/>
          </w:rPr>
          <w:t>--</w:t>
        </w:r>
      </w:ins>
      <w:del w:id="39" w:author="Lam, Christopher" w:date="2013-10-15T16:39:00Z">
        <w:r w:rsidR="008B3A3C" w:rsidRPr="00041B13" w:rsidDel="00583192">
          <w:rPr>
            <w:sz w:val="24"/>
            <w:szCs w:val="24"/>
          </w:rPr>
          <w:delText>--</w:delText>
        </w:r>
      </w:del>
      <w:r w:rsidR="008B3A3C" w:rsidRPr="00041B13">
        <w:rPr>
          <w:sz w:val="24"/>
          <w:szCs w:val="24"/>
        </w:rPr>
        <w:t xml:space="preserve"> </w:t>
      </w:r>
      <w:del w:id="40" w:author="Lam, Christopher" w:date="2013-10-15T16:39:00Z">
        <w:r w:rsidR="008B3A3C" w:rsidRPr="00041B13" w:rsidDel="00583192">
          <w:rPr>
            <w:sz w:val="24"/>
            <w:szCs w:val="24"/>
          </w:rPr>
          <w:delText xml:space="preserve">to me this </w:delText>
        </w:r>
      </w:del>
      <w:r w:rsidR="008B3A3C" w:rsidRPr="00041B13">
        <w:rPr>
          <w:sz w:val="24"/>
          <w:szCs w:val="24"/>
        </w:rPr>
        <w:t xml:space="preserve">is every bit as important as the technical </w:t>
      </w:r>
      <w:del w:id="41" w:author="Lam, Christopher" w:date="2013-10-15T16:39:00Z">
        <w:r w:rsidR="008B3A3C" w:rsidRPr="00041B13" w:rsidDel="00583192">
          <w:rPr>
            <w:sz w:val="24"/>
            <w:szCs w:val="24"/>
          </w:rPr>
          <w:delText>know-how</w:delText>
        </w:r>
      </w:del>
      <w:ins w:id="42" w:author="Lam, Christopher" w:date="2013-10-15T16:39:00Z">
        <w:r w:rsidR="00583192">
          <w:rPr>
            <w:sz w:val="24"/>
            <w:szCs w:val="24"/>
          </w:rPr>
          <w:t>knowledge</w:t>
        </w:r>
      </w:ins>
      <w:r w:rsidR="008B3A3C" w:rsidRPr="00041B13">
        <w:rPr>
          <w:sz w:val="24"/>
          <w:szCs w:val="24"/>
        </w:rPr>
        <w:t xml:space="preserve"> required of </w:t>
      </w:r>
      <w:del w:id="43" w:author="Lam, Christopher" w:date="2013-10-16T14:51:00Z">
        <w:r w:rsidR="008B3A3C" w:rsidRPr="00041B13" w:rsidDel="00C0763F">
          <w:rPr>
            <w:sz w:val="24"/>
            <w:szCs w:val="24"/>
          </w:rPr>
          <w:delText xml:space="preserve">the </w:delText>
        </w:r>
      </w:del>
      <w:ins w:id="44" w:author="Lam, Christopher" w:date="2013-10-16T14:51:00Z">
        <w:r w:rsidR="00C0763F">
          <w:rPr>
            <w:sz w:val="24"/>
            <w:szCs w:val="24"/>
          </w:rPr>
          <w:t>an</w:t>
        </w:r>
        <w:r w:rsidR="00C0763F" w:rsidRPr="00041B13">
          <w:rPr>
            <w:sz w:val="24"/>
            <w:szCs w:val="24"/>
          </w:rPr>
          <w:t xml:space="preserve"> </w:t>
        </w:r>
      </w:ins>
      <w:r w:rsidR="008B3A3C" w:rsidRPr="00041B13">
        <w:rPr>
          <w:sz w:val="24"/>
          <w:szCs w:val="24"/>
        </w:rPr>
        <w:t>MRI Technologist.</w:t>
      </w:r>
      <w:r w:rsidR="00977B9D">
        <w:rPr>
          <w:sz w:val="24"/>
          <w:szCs w:val="24"/>
        </w:rPr>
        <w:t xml:space="preserve"> </w:t>
      </w:r>
      <w:ins w:id="45" w:author="Lam, Christopher" w:date="2013-10-16T14:51:00Z">
        <w:r w:rsidR="00120A66">
          <w:rPr>
            <w:sz w:val="24"/>
            <w:szCs w:val="24"/>
          </w:rPr>
          <w:t xml:space="preserve">While my </w:t>
        </w:r>
      </w:ins>
      <w:ins w:id="46" w:author="Lam, Christopher" w:date="2013-10-16T14:54:00Z">
        <w:r w:rsidR="002C1C32">
          <w:rPr>
            <w:sz w:val="24"/>
            <w:szCs w:val="24"/>
          </w:rPr>
          <w:t>interpersonal</w:t>
        </w:r>
      </w:ins>
      <w:ins w:id="47" w:author="Lam, Christopher" w:date="2013-10-16T14:52:00Z">
        <w:r w:rsidR="002C1C32">
          <w:rPr>
            <w:sz w:val="24"/>
            <w:szCs w:val="24"/>
          </w:rPr>
          <w:t xml:space="preserve"> </w:t>
        </w:r>
      </w:ins>
      <w:ins w:id="48" w:author="Lam, Christopher" w:date="2013-10-16T14:54:00Z">
        <w:r w:rsidR="002C1C32">
          <w:rPr>
            <w:sz w:val="24"/>
            <w:szCs w:val="24"/>
          </w:rPr>
          <w:t xml:space="preserve">skills </w:t>
        </w:r>
      </w:ins>
      <w:ins w:id="49" w:author="Lam, Christopher" w:date="2013-10-16T14:52:00Z">
        <w:r w:rsidR="00120A66">
          <w:rPr>
            <w:sz w:val="24"/>
            <w:szCs w:val="24"/>
          </w:rPr>
          <w:t xml:space="preserve">and technical skills make me an excellent candidate for this position, I also have ample experience in the administrative aspects </w:t>
        </w:r>
      </w:ins>
      <w:ins w:id="50" w:author="Lam, Christopher" w:date="2013-10-16T14:54:00Z">
        <w:r w:rsidR="002C1C32">
          <w:rPr>
            <w:sz w:val="24"/>
            <w:szCs w:val="24"/>
          </w:rPr>
          <w:t>that an MRI Technologist</w:t>
        </w:r>
        <w:bookmarkStart w:id="51" w:name="_GoBack"/>
        <w:bookmarkEnd w:id="51"/>
        <w:r w:rsidR="002C1C32">
          <w:rPr>
            <w:sz w:val="24"/>
            <w:szCs w:val="24"/>
          </w:rPr>
          <w:t xml:space="preserve"> must possess</w:t>
        </w:r>
      </w:ins>
      <w:ins w:id="52" w:author="Lam, Christopher" w:date="2013-10-16T14:52:00Z">
        <w:r w:rsidR="00120A66">
          <w:rPr>
            <w:sz w:val="24"/>
            <w:szCs w:val="24"/>
          </w:rPr>
          <w:t>. For example, d</w:t>
        </w:r>
      </w:ins>
      <w:commentRangeStart w:id="53"/>
      <w:del w:id="54" w:author="Lam, Christopher" w:date="2013-10-16T14:52:00Z">
        <w:r w:rsidRPr="00041B13" w:rsidDel="00120A66">
          <w:rPr>
            <w:sz w:val="24"/>
            <w:szCs w:val="24"/>
          </w:rPr>
          <w:delText>D</w:delText>
        </w:r>
      </w:del>
      <w:r w:rsidRPr="00041B13">
        <w:rPr>
          <w:sz w:val="24"/>
          <w:szCs w:val="24"/>
        </w:rPr>
        <w:t xml:space="preserve">uring </w:t>
      </w:r>
      <w:r w:rsidR="008B3A3C" w:rsidRPr="00041B13">
        <w:rPr>
          <w:sz w:val="24"/>
          <w:szCs w:val="24"/>
        </w:rPr>
        <w:t>my clinical rotations at Texas Health Presbyterian and Baylor</w:t>
      </w:r>
      <w:ins w:id="55" w:author="Lam, Christopher" w:date="2013-10-16T14:38:00Z">
        <w:r w:rsidR="00776E13">
          <w:rPr>
            <w:sz w:val="24"/>
            <w:szCs w:val="24"/>
          </w:rPr>
          <w:t>,</w:t>
        </w:r>
      </w:ins>
      <w:r w:rsidRPr="00041B13">
        <w:rPr>
          <w:sz w:val="24"/>
          <w:szCs w:val="24"/>
        </w:rPr>
        <w:t xml:space="preserve"> I used my </w:t>
      </w:r>
      <w:r w:rsidRPr="00041B13">
        <w:rPr>
          <w:bCs/>
          <w:sz w:val="24"/>
          <w:szCs w:val="24"/>
        </w:rPr>
        <w:t>organizational skills</w:t>
      </w:r>
      <w:r w:rsidRPr="00041B13">
        <w:rPr>
          <w:sz w:val="24"/>
          <w:szCs w:val="24"/>
        </w:rPr>
        <w:t xml:space="preserve"> to </w:t>
      </w:r>
      <w:r w:rsidRPr="00041B13">
        <w:rPr>
          <w:bCs/>
          <w:sz w:val="24"/>
          <w:szCs w:val="24"/>
        </w:rPr>
        <w:t>prioritize</w:t>
      </w:r>
      <w:r w:rsidRPr="00041B13">
        <w:rPr>
          <w:sz w:val="24"/>
          <w:szCs w:val="24"/>
        </w:rPr>
        <w:t xml:space="preserve"> assignments in a fast-paced environment. Despite the patient load, I </w:t>
      </w:r>
      <w:del w:id="56" w:author="Lam, Christopher" w:date="2013-10-16T14:38:00Z">
        <w:r w:rsidRPr="00041B13" w:rsidDel="00776E13">
          <w:rPr>
            <w:sz w:val="24"/>
            <w:szCs w:val="24"/>
          </w:rPr>
          <w:delText>was able to calm</w:delText>
        </w:r>
      </w:del>
      <w:ins w:id="57" w:author="Lam, Christopher" w:date="2013-10-16T14:38:00Z">
        <w:r w:rsidR="00776E13">
          <w:rPr>
            <w:sz w:val="24"/>
            <w:szCs w:val="24"/>
          </w:rPr>
          <w:t>calmed</w:t>
        </w:r>
      </w:ins>
      <w:r w:rsidRPr="00041B13">
        <w:rPr>
          <w:sz w:val="24"/>
          <w:szCs w:val="24"/>
        </w:rPr>
        <w:t xml:space="preserve"> </w:t>
      </w:r>
      <w:r w:rsidRPr="00041B13">
        <w:rPr>
          <w:bCs/>
          <w:sz w:val="24"/>
          <w:szCs w:val="24"/>
        </w:rPr>
        <w:t>anxious patients</w:t>
      </w:r>
      <w:r w:rsidRPr="00041B13">
        <w:rPr>
          <w:sz w:val="24"/>
          <w:szCs w:val="24"/>
        </w:rPr>
        <w:t xml:space="preserve"> waiting for their scheduled appointments.</w:t>
      </w:r>
      <w:commentRangeEnd w:id="53"/>
      <w:r w:rsidR="00583192">
        <w:rPr>
          <w:rStyle w:val="CommentReference"/>
        </w:rPr>
        <w:commentReference w:id="53"/>
      </w:r>
    </w:p>
    <w:p w14:paraId="2CDF88A6" w14:textId="77777777" w:rsidR="00977B9D" w:rsidRDefault="00977B9D" w:rsidP="00977B9D">
      <w:pPr>
        <w:spacing w:after="0"/>
        <w:jc w:val="both"/>
        <w:rPr>
          <w:sz w:val="24"/>
          <w:szCs w:val="24"/>
        </w:rPr>
      </w:pPr>
    </w:p>
    <w:p w14:paraId="168A15B5" w14:textId="77777777" w:rsidR="00CA54B6" w:rsidRDefault="00CA54B6" w:rsidP="00977B9D">
      <w:pPr>
        <w:spacing w:after="0"/>
        <w:jc w:val="both"/>
        <w:rPr>
          <w:ins w:id="58" w:author="Lam, Christopher" w:date="2013-10-16T14:42:00Z"/>
          <w:sz w:val="24"/>
          <w:szCs w:val="24"/>
        </w:rPr>
      </w:pPr>
      <w:r w:rsidRPr="00041B13">
        <w:rPr>
          <w:sz w:val="24"/>
          <w:szCs w:val="24"/>
        </w:rPr>
        <w:t>I am confident in my abilities to perform as a MRI Technologist</w:t>
      </w:r>
      <w:del w:id="59" w:author="Lam, Christopher" w:date="2013-10-16T14:41:00Z">
        <w:r w:rsidRPr="00041B13" w:rsidDel="00776E13">
          <w:rPr>
            <w:sz w:val="24"/>
            <w:szCs w:val="24"/>
          </w:rPr>
          <w:delText>,</w:delText>
        </w:r>
      </w:del>
      <w:r w:rsidRPr="00041B13">
        <w:rPr>
          <w:sz w:val="24"/>
          <w:szCs w:val="24"/>
        </w:rPr>
        <w:t xml:space="preserve"> and</w:t>
      </w:r>
      <w:r w:rsidR="00041B13" w:rsidRPr="00041B13">
        <w:rPr>
          <w:sz w:val="24"/>
          <w:szCs w:val="24"/>
        </w:rPr>
        <w:t xml:space="preserve"> </w:t>
      </w:r>
      <w:r w:rsidRPr="00041B13">
        <w:rPr>
          <w:sz w:val="24"/>
          <w:szCs w:val="24"/>
        </w:rPr>
        <w:t>look forward to speaking with you further about this position. I would appreciate an</w:t>
      </w:r>
      <w:r w:rsidR="00041B13" w:rsidRPr="00041B13">
        <w:rPr>
          <w:sz w:val="24"/>
          <w:szCs w:val="24"/>
        </w:rPr>
        <w:t xml:space="preserve"> </w:t>
      </w:r>
      <w:r w:rsidRPr="00041B13">
        <w:rPr>
          <w:sz w:val="24"/>
          <w:szCs w:val="24"/>
        </w:rPr>
        <w:t xml:space="preserve">opportunity to meet with you to discuss my qualifications and your </w:t>
      </w:r>
      <w:commentRangeStart w:id="60"/>
      <w:r w:rsidRPr="00041B13">
        <w:rPr>
          <w:sz w:val="24"/>
          <w:szCs w:val="24"/>
        </w:rPr>
        <w:t>position</w:t>
      </w:r>
      <w:commentRangeEnd w:id="60"/>
      <w:r w:rsidR="00583192">
        <w:rPr>
          <w:rStyle w:val="CommentReference"/>
        </w:rPr>
        <w:commentReference w:id="60"/>
      </w:r>
      <w:r w:rsidRPr="00041B13">
        <w:rPr>
          <w:sz w:val="24"/>
          <w:szCs w:val="24"/>
        </w:rPr>
        <w:t>.</w:t>
      </w:r>
    </w:p>
    <w:p w14:paraId="62D3852C" w14:textId="77777777" w:rsidR="00776E13" w:rsidRPr="00041B13" w:rsidRDefault="00776E13" w:rsidP="00977B9D">
      <w:pPr>
        <w:spacing w:after="0"/>
        <w:jc w:val="both"/>
        <w:rPr>
          <w:sz w:val="24"/>
          <w:szCs w:val="24"/>
        </w:rPr>
      </w:pPr>
    </w:p>
    <w:p w14:paraId="4A6F8C95" w14:textId="77777777" w:rsidR="00CA54B6" w:rsidRPr="00041B13" w:rsidRDefault="00CA54B6" w:rsidP="00977B9D">
      <w:pPr>
        <w:spacing w:after="0"/>
        <w:jc w:val="both"/>
        <w:rPr>
          <w:sz w:val="24"/>
          <w:szCs w:val="24"/>
        </w:rPr>
      </w:pPr>
      <w:r w:rsidRPr="00041B13">
        <w:rPr>
          <w:sz w:val="24"/>
          <w:szCs w:val="24"/>
        </w:rPr>
        <w:t>Thank you for your time and consideration.</w:t>
      </w:r>
    </w:p>
    <w:p w14:paraId="34710313" w14:textId="77777777" w:rsidR="00CA54B6" w:rsidRPr="00041B13" w:rsidRDefault="00CA54B6" w:rsidP="00977B9D">
      <w:pPr>
        <w:spacing w:after="0"/>
        <w:rPr>
          <w:sz w:val="24"/>
          <w:szCs w:val="24"/>
        </w:rPr>
      </w:pPr>
    </w:p>
    <w:p w14:paraId="6E8FCCA9" w14:textId="77777777" w:rsidR="00250ADB" w:rsidRDefault="00CA54B6" w:rsidP="00977B9D">
      <w:pPr>
        <w:spacing w:after="0"/>
        <w:rPr>
          <w:sz w:val="24"/>
          <w:szCs w:val="24"/>
        </w:rPr>
      </w:pPr>
      <w:r w:rsidRPr="00041B13">
        <w:rPr>
          <w:sz w:val="24"/>
          <w:szCs w:val="24"/>
        </w:rPr>
        <w:t xml:space="preserve">Sincerely, </w:t>
      </w:r>
    </w:p>
    <w:p w14:paraId="1DAB6AA7" w14:textId="77777777" w:rsidR="00CA54B6" w:rsidRPr="00041B13" w:rsidRDefault="00CA54B6" w:rsidP="00250ADB">
      <w:pPr>
        <w:spacing w:after="0"/>
        <w:rPr>
          <w:sz w:val="24"/>
          <w:szCs w:val="24"/>
        </w:rPr>
      </w:pPr>
    </w:p>
    <w:sectPr w:rsidR="00CA54B6" w:rsidRPr="00041B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m, Christopher" w:date="2013-10-15T16:29:00Z" w:initials="LC">
    <w:p w14:paraId="54275ADD" w14:textId="77777777" w:rsidR="00725461" w:rsidRDefault="00725461">
      <w:pPr>
        <w:pStyle w:val="CommentText"/>
      </w:pPr>
      <w:r>
        <w:rPr>
          <w:rStyle w:val="CommentReference"/>
        </w:rPr>
        <w:annotationRef/>
      </w:r>
      <w:r>
        <w:t>One thing I would suggest is to visually make your cover letter and resume one “package”. It’s a way of branding yourself. To do this:</w:t>
      </w:r>
    </w:p>
    <w:p w14:paraId="04D5B418" w14:textId="77777777" w:rsidR="00725461" w:rsidRDefault="00725461">
      <w:pPr>
        <w:pStyle w:val="CommentText"/>
      </w:pPr>
    </w:p>
    <w:p w14:paraId="156AAE19" w14:textId="77777777" w:rsidR="00725461" w:rsidRDefault="00725461" w:rsidP="008E6ADF">
      <w:pPr>
        <w:pStyle w:val="CommentText"/>
        <w:numPr>
          <w:ilvl w:val="0"/>
          <w:numId w:val="1"/>
        </w:numPr>
      </w:pPr>
      <w:r>
        <w:t>Match fonts for both documents</w:t>
      </w:r>
    </w:p>
    <w:p w14:paraId="38A5C375" w14:textId="77777777" w:rsidR="00725461" w:rsidRDefault="00725461" w:rsidP="008E6ADF">
      <w:pPr>
        <w:pStyle w:val="CommentText"/>
        <w:numPr>
          <w:ilvl w:val="0"/>
          <w:numId w:val="1"/>
        </w:numPr>
      </w:pPr>
      <w:r>
        <w:t xml:space="preserve"> Use the same header across both documents</w:t>
      </w:r>
    </w:p>
  </w:comment>
  <w:comment w:id="4" w:author="Lam, Christopher" w:date="2013-10-15T16:33:00Z" w:initials="LC">
    <w:p w14:paraId="4A483931" w14:textId="77777777" w:rsidR="00725461" w:rsidRDefault="00725461">
      <w:pPr>
        <w:pStyle w:val="CommentText"/>
      </w:pPr>
      <w:r>
        <w:rPr>
          <w:rStyle w:val="CommentReference"/>
        </w:rPr>
        <w:annotationRef/>
      </w:r>
      <w:r>
        <w:t xml:space="preserve">I would suggest that you cater this content to the job you are targeting. You can even take language directly from the job ad. Instead of simply saying “…my skills qualify me for the position you advertised”, state specifically what experience/skills/qualities you possess that match their job ad. </w:t>
      </w:r>
    </w:p>
  </w:comment>
  <w:comment w:id="18" w:author="Lam, Christopher" w:date="2013-10-15T16:34:00Z" w:initials="LC">
    <w:p w14:paraId="4FC6F6E6" w14:textId="77777777" w:rsidR="00725461" w:rsidRDefault="00725461">
      <w:pPr>
        <w:pStyle w:val="CommentText"/>
      </w:pPr>
      <w:r>
        <w:rPr>
          <w:rStyle w:val="CommentReference"/>
        </w:rPr>
        <w:annotationRef/>
      </w:r>
      <w:r>
        <w:t>This is good, but be more specific. What exactly are the results?</w:t>
      </w:r>
    </w:p>
  </w:comment>
  <w:comment w:id="19" w:author="Lam, Christopher" w:date="2013-10-15T16:36:00Z" w:initials="LC">
    <w:p w14:paraId="1EFAB730" w14:textId="77777777" w:rsidR="00725461" w:rsidRDefault="00725461">
      <w:pPr>
        <w:pStyle w:val="CommentText"/>
      </w:pPr>
      <w:r>
        <w:rPr>
          <w:rStyle w:val="CommentReference"/>
        </w:rPr>
        <w:annotationRef/>
      </w:r>
      <w:r>
        <w:t>Instead of simply saying you are dedicated and passionate, show it. Is there anything you can add to this that would show your dedication?</w:t>
      </w:r>
    </w:p>
    <w:p w14:paraId="135279EB" w14:textId="77777777" w:rsidR="00725461" w:rsidRDefault="00725461">
      <w:pPr>
        <w:pStyle w:val="CommentText"/>
      </w:pPr>
    </w:p>
    <w:p w14:paraId="5E1BD8CD" w14:textId="77777777" w:rsidR="00725461" w:rsidRDefault="00725461">
      <w:pPr>
        <w:pStyle w:val="CommentText"/>
      </w:pPr>
      <w:r>
        <w:t>E.g., “Apart from having excellent technical knowledge, I am always willing to work around patient’s schedules, even if it means working overtime”.</w:t>
      </w:r>
    </w:p>
  </w:comment>
  <w:comment w:id="53" w:author="Lam, Christopher" w:date="2013-10-15T16:40:00Z" w:initials="LC">
    <w:p w14:paraId="2C9C8DFE" w14:textId="5824EEA8" w:rsidR="00583192" w:rsidRDefault="00583192">
      <w:pPr>
        <w:pStyle w:val="CommentText"/>
      </w:pPr>
      <w:r>
        <w:rPr>
          <w:rStyle w:val="CommentReference"/>
        </w:rPr>
        <w:annotationRef/>
      </w:r>
      <w:r>
        <w:t>This is great! Is there any additional information you can provide to show an achievement?</w:t>
      </w:r>
    </w:p>
  </w:comment>
  <w:comment w:id="60" w:author="Lam, Christopher" w:date="2013-10-15T16:41:00Z" w:initials="LC">
    <w:p w14:paraId="47E9E3BD" w14:textId="2356DB7A" w:rsidR="00583192" w:rsidRDefault="00583192">
      <w:pPr>
        <w:pStyle w:val="CommentText"/>
      </w:pPr>
      <w:r>
        <w:rPr>
          <w:rStyle w:val="CommentReference"/>
        </w:rPr>
        <w:annotationRef/>
      </w:r>
      <w:r>
        <w:t>Be sure to include multiple forms of contact information here as a "call to action" for the audience.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D01F03"/>
    <w:multiLevelType w:val="hybridMultilevel"/>
    <w:tmpl w:val="43208A42"/>
    <w:lvl w:ilvl="0" w:tplc="E65A915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6C5"/>
    <w:rsid w:val="00041B13"/>
    <w:rsid w:val="0007317C"/>
    <w:rsid w:val="00120A66"/>
    <w:rsid w:val="00192648"/>
    <w:rsid w:val="00250ADB"/>
    <w:rsid w:val="002C1C32"/>
    <w:rsid w:val="00583192"/>
    <w:rsid w:val="006236C5"/>
    <w:rsid w:val="00627CA9"/>
    <w:rsid w:val="00725461"/>
    <w:rsid w:val="00776E13"/>
    <w:rsid w:val="008B3A3C"/>
    <w:rsid w:val="008E6ADF"/>
    <w:rsid w:val="00977B9D"/>
    <w:rsid w:val="00BF6E90"/>
    <w:rsid w:val="00C0763F"/>
    <w:rsid w:val="00CA5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F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6E90"/>
    <w:rPr>
      <w:color w:val="0000FF" w:themeColor="hyperlink"/>
      <w:u w:val="single"/>
    </w:rPr>
  </w:style>
  <w:style w:type="character" w:styleId="CommentReference">
    <w:name w:val="annotation reference"/>
    <w:basedOn w:val="DefaultParagraphFont"/>
    <w:uiPriority w:val="99"/>
    <w:semiHidden/>
    <w:unhideWhenUsed/>
    <w:rsid w:val="008E6ADF"/>
    <w:rPr>
      <w:sz w:val="18"/>
      <w:szCs w:val="18"/>
    </w:rPr>
  </w:style>
  <w:style w:type="paragraph" w:styleId="CommentText">
    <w:name w:val="annotation text"/>
    <w:basedOn w:val="Normal"/>
    <w:link w:val="CommentTextChar"/>
    <w:uiPriority w:val="99"/>
    <w:semiHidden/>
    <w:unhideWhenUsed/>
    <w:rsid w:val="008E6ADF"/>
    <w:pPr>
      <w:spacing w:line="240" w:lineRule="auto"/>
    </w:pPr>
    <w:rPr>
      <w:sz w:val="24"/>
      <w:szCs w:val="24"/>
    </w:rPr>
  </w:style>
  <w:style w:type="character" w:customStyle="1" w:styleId="CommentTextChar">
    <w:name w:val="Comment Text Char"/>
    <w:basedOn w:val="DefaultParagraphFont"/>
    <w:link w:val="CommentText"/>
    <w:uiPriority w:val="99"/>
    <w:semiHidden/>
    <w:rsid w:val="008E6ADF"/>
    <w:rPr>
      <w:sz w:val="24"/>
      <w:szCs w:val="24"/>
    </w:rPr>
  </w:style>
  <w:style w:type="paragraph" w:styleId="CommentSubject">
    <w:name w:val="annotation subject"/>
    <w:basedOn w:val="CommentText"/>
    <w:next w:val="CommentText"/>
    <w:link w:val="CommentSubjectChar"/>
    <w:uiPriority w:val="99"/>
    <w:semiHidden/>
    <w:unhideWhenUsed/>
    <w:rsid w:val="008E6ADF"/>
    <w:rPr>
      <w:b/>
      <w:bCs/>
      <w:sz w:val="20"/>
      <w:szCs w:val="20"/>
    </w:rPr>
  </w:style>
  <w:style w:type="character" w:customStyle="1" w:styleId="CommentSubjectChar">
    <w:name w:val="Comment Subject Char"/>
    <w:basedOn w:val="CommentTextChar"/>
    <w:link w:val="CommentSubject"/>
    <w:uiPriority w:val="99"/>
    <w:semiHidden/>
    <w:rsid w:val="008E6ADF"/>
    <w:rPr>
      <w:b/>
      <w:bCs/>
      <w:sz w:val="20"/>
      <w:szCs w:val="20"/>
    </w:rPr>
  </w:style>
  <w:style w:type="paragraph" w:styleId="BalloonText">
    <w:name w:val="Balloon Text"/>
    <w:basedOn w:val="Normal"/>
    <w:link w:val="BalloonTextChar"/>
    <w:uiPriority w:val="99"/>
    <w:semiHidden/>
    <w:unhideWhenUsed/>
    <w:rsid w:val="008E6AD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6ADF"/>
    <w:rPr>
      <w:rFonts w:ascii="Lucida Grande" w:hAnsi="Lucida Grande" w:cs="Lucida Grande"/>
      <w:sz w:val="18"/>
      <w:szCs w:val="18"/>
    </w:rPr>
  </w:style>
  <w:style w:type="paragraph" w:styleId="Revision">
    <w:name w:val="Revision"/>
    <w:hidden/>
    <w:uiPriority w:val="99"/>
    <w:semiHidden/>
    <w:rsid w:val="0058319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6E90"/>
    <w:rPr>
      <w:color w:val="0000FF" w:themeColor="hyperlink"/>
      <w:u w:val="single"/>
    </w:rPr>
  </w:style>
  <w:style w:type="character" w:styleId="CommentReference">
    <w:name w:val="annotation reference"/>
    <w:basedOn w:val="DefaultParagraphFont"/>
    <w:uiPriority w:val="99"/>
    <w:semiHidden/>
    <w:unhideWhenUsed/>
    <w:rsid w:val="008E6ADF"/>
    <w:rPr>
      <w:sz w:val="18"/>
      <w:szCs w:val="18"/>
    </w:rPr>
  </w:style>
  <w:style w:type="paragraph" w:styleId="CommentText">
    <w:name w:val="annotation text"/>
    <w:basedOn w:val="Normal"/>
    <w:link w:val="CommentTextChar"/>
    <w:uiPriority w:val="99"/>
    <w:semiHidden/>
    <w:unhideWhenUsed/>
    <w:rsid w:val="008E6ADF"/>
    <w:pPr>
      <w:spacing w:line="240" w:lineRule="auto"/>
    </w:pPr>
    <w:rPr>
      <w:sz w:val="24"/>
      <w:szCs w:val="24"/>
    </w:rPr>
  </w:style>
  <w:style w:type="character" w:customStyle="1" w:styleId="CommentTextChar">
    <w:name w:val="Comment Text Char"/>
    <w:basedOn w:val="DefaultParagraphFont"/>
    <w:link w:val="CommentText"/>
    <w:uiPriority w:val="99"/>
    <w:semiHidden/>
    <w:rsid w:val="008E6ADF"/>
    <w:rPr>
      <w:sz w:val="24"/>
      <w:szCs w:val="24"/>
    </w:rPr>
  </w:style>
  <w:style w:type="paragraph" w:styleId="CommentSubject">
    <w:name w:val="annotation subject"/>
    <w:basedOn w:val="CommentText"/>
    <w:next w:val="CommentText"/>
    <w:link w:val="CommentSubjectChar"/>
    <w:uiPriority w:val="99"/>
    <w:semiHidden/>
    <w:unhideWhenUsed/>
    <w:rsid w:val="008E6ADF"/>
    <w:rPr>
      <w:b/>
      <w:bCs/>
      <w:sz w:val="20"/>
      <w:szCs w:val="20"/>
    </w:rPr>
  </w:style>
  <w:style w:type="character" w:customStyle="1" w:styleId="CommentSubjectChar">
    <w:name w:val="Comment Subject Char"/>
    <w:basedOn w:val="CommentTextChar"/>
    <w:link w:val="CommentSubject"/>
    <w:uiPriority w:val="99"/>
    <w:semiHidden/>
    <w:rsid w:val="008E6ADF"/>
    <w:rPr>
      <w:b/>
      <w:bCs/>
      <w:sz w:val="20"/>
      <w:szCs w:val="20"/>
    </w:rPr>
  </w:style>
  <w:style w:type="paragraph" w:styleId="BalloonText">
    <w:name w:val="Balloon Text"/>
    <w:basedOn w:val="Normal"/>
    <w:link w:val="BalloonTextChar"/>
    <w:uiPriority w:val="99"/>
    <w:semiHidden/>
    <w:unhideWhenUsed/>
    <w:rsid w:val="008E6AD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6ADF"/>
    <w:rPr>
      <w:rFonts w:ascii="Lucida Grande" w:hAnsi="Lucida Grande" w:cs="Lucida Grande"/>
      <w:sz w:val="18"/>
      <w:szCs w:val="18"/>
    </w:rPr>
  </w:style>
  <w:style w:type="paragraph" w:styleId="Revision">
    <w:name w:val="Revision"/>
    <w:hidden/>
    <w:uiPriority w:val="99"/>
    <w:semiHidden/>
    <w:rsid w:val="005831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270541">
      <w:bodyDiv w:val="1"/>
      <w:marLeft w:val="0"/>
      <w:marRight w:val="0"/>
      <w:marTop w:val="0"/>
      <w:marBottom w:val="0"/>
      <w:divBdr>
        <w:top w:val="none" w:sz="0" w:space="0" w:color="auto"/>
        <w:left w:val="none" w:sz="0" w:space="0" w:color="auto"/>
        <w:bottom w:val="none" w:sz="0" w:space="0" w:color="auto"/>
        <w:right w:val="none" w:sz="0" w:space="0" w:color="auto"/>
      </w:divBdr>
      <w:divsChild>
        <w:div w:id="2088837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351</Words>
  <Characters>2001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Lam, Christopher</cp:lastModifiedBy>
  <cp:revision>8</cp:revision>
  <dcterms:created xsi:type="dcterms:W3CDTF">2013-10-15T21:37:00Z</dcterms:created>
  <dcterms:modified xsi:type="dcterms:W3CDTF">2013-10-16T19:54:00Z</dcterms:modified>
</cp:coreProperties>
</file>