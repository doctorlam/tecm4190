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AF903" w14:textId="77777777" w:rsidR="00B52F6F" w:rsidRPr="00BB2A48" w:rsidRDefault="00B52F6F" w:rsidP="00516165">
      <w:pPr>
        <w:spacing w:after="0" w:line="240" w:lineRule="auto"/>
        <w:jc w:val="center"/>
        <w:rPr>
          <w:rFonts w:ascii="Times New Roman" w:hAnsi="Times New Roman" w:cs="Times New Roman"/>
          <w:color w:val="000000" w:themeColor="text1"/>
        </w:rPr>
      </w:pPr>
      <w:proofErr w:type="spellStart"/>
      <w:r>
        <w:rPr>
          <w:rFonts w:ascii="Times New Roman" w:hAnsi="Times New Roman" w:cs="Times New Roman"/>
          <w:b/>
          <w:bCs/>
          <w:sz w:val="24"/>
        </w:rPr>
        <w:t>Name.address</w:t>
      </w:r>
      <w:proofErr w:type="spellEnd"/>
      <w:r>
        <w:rPr>
          <w:rFonts w:ascii="Times New Roman" w:hAnsi="Times New Roman" w:cs="Times New Roman"/>
          <w:b/>
          <w:bCs/>
          <w:sz w:val="24"/>
        </w:rPr>
        <w:t>.</w:t>
      </w:r>
    </w:p>
    <w:p w14:paraId="560FD75B" w14:textId="77777777" w:rsidR="00C834CC" w:rsidRPr="002A15DD" w:rsidRDefault="00C834CC" w:rsidP="00516165">
      <w:pPr>
        <w:pBdr>
          <w:bottom w:val="single" w:sz="4" w:space="1" w:color="auto"/>
        </w:pBdr>
        <w:spacing w:after="0" w:line="240" w:lineRule="auto"/>
        <w:rPr>
          <w:rFonts w:ascii="Times New Roman" w:hAnsi="Times New Roman" w:cs="Times New Roman"/>
        </w:rPr>
      </w:pPr>
    </w:p>
    <w:p w14:paraId="38C5B439" w14:textId="77777777" w:rsidR="00A8447F" w:rsidRDefault="00A8447F" w:rsidP="00516165">
      <w:pPr>
        <w:spacing w:after="0" w:line="240" w:lineRule="auto"/>
        <w:jc w:val="center"/>
        <w:rPr>
          <w:rFonts w:ascii="Times New Roman" w:hAnsi="Times New Roman" w:cs="Times New Roman"/>
          <w:b/>
          <w:bCs/>
          <w:sz w:val="24"/>
          <w:u w:val="single"/>
        </w:rPr>
      </w:pPr>
    </w:p>
    <w:p w14:paraId="139FB358" w14:textId="77777777" w:rsidR="00C834CC" w:rsidRPr="00A93D24" w:rsidRDefault="00C834CC" w:rsidP="00516165">
      <w:pPr>
        <w:spacing w:after="0" w:line="240" w:lineRule="auto"/>
        <w:jc w:val="center"/>
        <w:rPr>
          <w:rFonts w:ascii="Times New Roman" w:hAnsi="Times New Roman" w:cs="Times New Roman"/>
          <w:b/>
          <w:bCs/>
          <w:sz w:val="24"/>
          <w:u w:val="single"/>
        </w:rPr>
      </w:pPr>
      <w:r w:rsidRPr="00A93D24">
        <w:rPr>
          <w:rFonts w:ascii="Times New Roman" w:hAnsi="Times New Roman" w:cs="Times New Roman"/>
          <w:b/>
          <w:bCs/>
          <w:sz w:val="24"/>
          <w:u w:val="single"/>
        </w:rPr>
        <w:t>MRI TECHNOLOGIST</w:t>
      </w:r>
    </w:p>
    <w:p w14:paraId="70AFF921" w14:textId="77777777" w:rsidR="00E850E7" w:rsidRPr="00A93D24" w:rsidRDefault="00E850E7" w:rsidP="00516165">
      <w:pPr>
        <w:spacing w:after="0" w:line="240" w:lineRule="auto"/>
        <w:rPr>
          <w:rFonts w:ascii="Times New Roman" w:hAnsi="Times New Roman" w:cs="Times New Roman"/>
          <w:bCs/>
        </w:rPr>
      </w:pPr>
    </w:p>
    <w:p w14:paraId="29F54FBD" w14:textId="77777777" w:rsidR="00E850E7" w:rsidRDefault="00E850E7" w:rsidP="00516165">
      <w:pPr>
        <w:spacing w:after="0"/>
        <w:rPr>
          <w:rFonts w:ascii="Times New Roman" w:hAnsi="Times New Roman" w:cs="Times New Roman"/>
          <w:b/>
          <w:bCs/>
        </w:rPr>
      </w:pPr>
      <w:r>
        <w:rPr>
          <w:rFonts w:ascii="Times New Roman" w:hAnsi="Times New Roman" w:cs="Times New Roman"/>
          <w:b/>
          <w:bCs/>
        </w:rPr>
        <w:t>SUMMARY</w:t>
      </w:r>
    </w:p>
    <w:p w14:paraId="4300DD1A" w14:textId="77777777" w:rsidR="00F64F6D" w:rsidRDefault="00E850E7">
      <w:pPr>
        <w:pStyle w:val="ListParagraph"/>
        <w:numPr>
          <w:ilvl w:val="0"/>
          <w:numId w:val="13"/>
        </w:numPr>
        <w:spacing w:after="0"/>
        <w:rPr>
          <w:ins w:id="0" w:author="Lam, Christopher" w:date="2013-10-15T15:49:00Z"/>
          <w:rFonts w:ascii="Times New Roman" w:hAnsi="Times New Roman" w:cs="Times New Roman"/>
          <w:bCs/>
        </w:rPr>
        <w:pPrChange w:id="1" w:author="Lam, Christopher" w:date="2013-10-15T15:49:00Z">
          <w:pPr>
            <w:spacing w:after="0"/>
          </w:pPr>
        </w:pPrChange>
      </w:pPr>
      <w:commentRangeStart w:id="2"/>
      <w:r w:rsidRPr="00F64F6D">
        <w:rPr>
          <w:rFonts w:ascii="Times New Roman" w:hAnsi="Times New Roman" w:cs="Times New Roman"/>
          <w:bCs/>
          <w:rPrChange w:id="3" w:author="Lam, Christopher" w:date="2013-10-15T15:49:00Z">
            <w:rPr/>
          </w:rPrChange>
        </w:rPr>
        <w:t xml:space="preserve">Certified MRI Technologist registered with the </w:t>
      </w:r>
      <w:r w:rsidRPr="00F64F6D">
        <w:rPr>
          <w:rFonts w:ascii="Times New Roman" w:hAnsi="Times New Roman" w:cs="Times New Roman"/>
          <w:rPrChange w:id="4" w:author="Lam, Christopher" w:date="2013-10-15T15:49:00Z">
            <w:rPr/>
          </w:rPrChange>
        </w:rPr>
        <w:t>American Registry of Radiologic Technologists</w:t>
      </w:r>
      <w:r w:rsidRPr="00F64F6D">
        <w:rPr>
          <w:rFonts w:ascii="Times New Roman" w:hAnsi="Times New Roman" w:cs="Times New Roman"/>
          <w:bCs/>
          <w:rPrChange w:id="5" w:author="Lam, Christopher" w:date="2013-10-15T15:49:00Z">
            <w:rPr/>
          </w:rPrChange>
        </w:rPr>
        <w:t xml:space="preserve"> (ARRT)</w:t>
      </w:r>
      <w:del w:id="6" w:author="Lam, Christopher" w:date="2013-10-16T13:58:00Z">
        <w:r w:rsidRPr="00F64F6D" w:rsidDel="00243010">
          <w:rPr>
            <w:rFonts w:ascii="Times New Roman" w:hAnsi="Times New Roman" w:cs="Times New Roman"/>
            <w:bCs/>
            <w:rPrChange w:id="7" w:author="Lam, Christopher" w:date="2013-10-15T15:49:00Z">
              <w:rPr/>
            </w:rPrChange>
          </w:rPr>
          <w:delText>,</w:delText>
        </w:r>
      </w:del>
      <w:r w:rsidRPr="00F64F6D">
        <w:rPr>
          <w:rFonts w:ascii="Times New Roman" w:hAnsi="Times New Roman" w:cs="Times New Roman"/>
          <w:bCs/>
          <w:rPrChange w:id="8" w:author="Lam, Christopher" w:date="2013-10-15T15:49:00Z">
            <w:rPr/>
          </w:rPrChange>
        </w:rPr>
        <w:t xml:space="preserve"> with more than five years of experience conducting diagnost</w:t>
      </w:r>
      <w:r w:rsidR="008C3F1F" w:rsidRPr="00F64F6D">
        <w:rPr>
          <w:rFonts w:ascii="Times New Roman" w:hAnsi="Times New Roman" w:cs="Times New Roman"/>
          <w:bCs/>
          <w:rPrChange w:id="9" w:author="Lam, Christopher" w:date="2013-10-15T15:49:00Z">
            <w:rPr/>
          </w:rPrChange>
        </w:rPr>
        <w:t xml:space="preserve">ic imaging procedures. </w:t>
      </w:r>
    </w:p>
    <w:p w14:paraId="132F0750" w14:textId="73BD0CAF" w:rsidR="00F64F6D" w:rsidRPr="00F64F6D" w:rsidRDefault="008C3F1F">
      <w:pPr>
        <w:pStyle w:val="ListParagraph"/>
        <w:numPr>
          <w:ilvl w:val="0"/>
          <w:numId w:val="13"/>
        </w:numPr>
        <w:spacing w:after="0"/>
        <w:rPr>
          <w:ins w:id="10" w:author="Lam, Christopher" w:date="2013-10-15T15:49:00Z"/>
          <w:rFonts w:ascii="Times New Roman" w:hAnsi="Times New Roman" w:cs="Times New Roman"/>
          <w:bCs/>
          <w:rPrChange w:id="11" w:author="Lam, Christopher" w:date="2013-10-15T15:49:00Z">
            <w:rPr>
              <w:ins w:id="12" w:author="Lam, Christopher" w:date="2013-10-15T15:49:00Z"/>
              <w:rFonts w:ascii="Times New Roman" w:hAnsi="Times New Roman" w:cs="Times New Roman"/>
              <w:b/>
              <w:bCs/>
            </w:rPr>
          </w:rPrChange>
        </w:rPr>
        <w:pPrChange w:id="13" w:author="Lam, Christopher" w:date="2013-10-15T15:49:00Z">
          <w:pPr>
            <w:spacing w:after="0"/>
          </w:pPr>
        </w:pPrChange>
      </w:pPr>
      <w:r w:rsidRPr="00F64F6D">
        <w:rPr>
          <w:rFonts w:ascii="Times New Roman" w:hAnsi="Times New Roman" w:cs="Times New Roman"/>
          <w:bCs/>
          <w:rPrChange w:id="14" w:author="Lam, Christopher" w:date="2013-10-15T15:49:00Z">
            <w:rPr/>
          </w:rPrChange>
        </w:rPr>
        <w:t>Experience</w:t>
      </w:r>
      <w:ins w:id="15" w:author="Lam, Christopher" w:date="2013-10-15T15:50:00Z">
        <w:r w:rsidR="00F64F6D">
          <w:rPr>
            <w:rFonts w:ascii="Times New Roman" w:hAnsi="Times New Roman" w:cs="Times New Roman"/>
            <w:bCs/>
          </w:rPr>
          <w:t>d</w:t>
        </w:r>
      </w:ins>
      <w:r w:rsidR="00E850E7" w:rsidRPr="00F64F6D">
        <w:rPr>
          <w:rFonts w:ascii="Times New Roman" w:hAnsi="Times New Roman" w:cs="Times New Roman"/>
          <w:bCs/>
          <w:rPrChange w:id="16" w:author="Lam, Christopher" w:date="2013-10-15T15:49:00Z">
            <w:rPr/>
          </w:rPrChange>
        </w:rPr>
        <w:t xml:space="preserve"> in fixed and mobile radiography, fluoroscopic procedures</w:t>
      </w:r>
      <w:ins w:id="17" w:author="Lam, Christopher" w:date="2013-10-16T13:59:00Z">
        <w:r w:rsidR="00243010">
          <w:rPr>
            <w:rFonts w:ascii="Times New Roman" w:hAnsi="Times New Roman" w:cs="Times New Roman"/>
            <w:bCs/>
          </w:rPr>
          <w:t>,</w:t>
        </w:r>
      </w:ins>
      <w:r w:rsidR="00E850E7" w:rsidRPr="00F64F6D">
        <w:rPr>
          <w:rFonts w:ascii="Times New Roman" w:hAnsi="Times New Roman" w:cs="Times New Roman"/>
          <w:bCs/>
          <w:rPrChange w:id="18" w:author="Lam, Christopher" w:date="2013-10-15T15:49:00Z">
            <w:rPr/>
          </w:rPrChange>
        </w:rPr>
        <w:t xml:space="preserve"> and MRIs.</w:t>
      </w:r>
      <w:r w:rsidR="00E850E7" w:rsidRPr="00F64F6D">
        <w:rPr>
          <w:rFonts w:ascii="Times New Roman" w:hAnsi="Times New Roman" w:cs="Times New Roman"/>
          <w:b/>
          <w:bCs/>
          <w:rPrChange w:id="19" w:author="Lam, Christopher" w:date="2013-10-15T15:49:00Z">
            <w:rPr>
              <w:b/>
            </w:rPr>
          </w:rPrChange>
        </w:rPr>
        <w:t xml:space="preserve"> </w:t>
      </w:r>
    </w:p>
    <w:p w14:paraId="0E384BE0" w14:textId="4E5C5A92" w:rsidR="00F64F6D" w:rsidRDefault="00E850E7">
      <w:pPr>
        <w:pStyle w:val="ListParagraph"/>
        <w:numPr>
          <w:ilvl w:val="0"/>
          <w:numId w:val="13"/>
        </w:numPr>
        <w:spacing w:after="0"/>
        <w:rPr>
          <w:ins w:id="20" w:author="Lam, Christopher" w:date="2013-10-15T15:49:00Z"/>
          <w:rFonts w:ascii="Times New Roman" w:hAnsi="Times New Roman" w:cs="Times New Roman"/>
          <w:bCs/>
        </w:rPr>
        <w:pPrChange w:id="21" w:author="Lam, Christopher" w:date="2013-10-15T15:49:00Z">
          <w:pPr>
            <w:spacing w:after="0"/>
          </w:pPr>
        </w:pPrChange>
      </w:pPr>
      <w:commentRangeStart w:id="22"/>
      <w:r w:rsidRPr="00F64F6D">
        <w:rPr>
          <w:rFonts w:ascii="Times New Roman" w:hAnsi="Times New Roman" w:cs="Times New Roman"/>
          <w:bCs/>
          <w:rPrChange w:id="23" w:author="Lam, Christopher" w:date="2013-10-15T15:49:00Z">
            <w:rPr/>
          </w:rPrChange>
        </w:rPr>
        <w:t>Committed to providing high-quality</w:t>
      </w:r>
      <w:ins w:id="24" w:author="Lam, Christopher" w:date="2013-10-16T13:59:00Z">
        <w:r w:rsidR="00243010">
          <w:rPr>
            <w:rFonts w:ascii="Times New Roman" w:hAnsi="Times New Roman" w:cs="Times New Roman"/>
            <w:bCs/>
          </w:rPr>
          <w:t>, patient-centered</w:t>
        </w:r>
      </w:ins>
      <w:r w:rsidRPr="00F64F6D">
        <w:rPr>
          <w:rFonts w:ascii="Times New Roman" w:hAnsi="Times New Roman" w:cs="Times New Roman"/>
          <w:bCs/>
          <w:rPrChange w:id="25" w:author="Lam, Christopher" w:date="2013-10-15T15:49:00Z">
            <w:rPr/>
          </w:rPrChange>
        </w:rPr>
        <w:t xml:space="preserve"> radiologic services</w:t>
      </w:r>
      <w:ins w:id="26" w:author="Lam, Christopher" w:date="2013-10-16T14:00:00Z">
        <w:r w:rsidR="00D53C3E">
          <w:rPr>
            <w:rFonts w:ascii="Times New Roman" w:hAnsi="Times New Roman" w:cs="Times New Roman"/>
            <w:bCs/>
          </w:rPr>
          <w:t>.</w:t>
        </w:r>
      </w:ins>
      <w:r w:rsidRPr="00F64F6D">
        <w:rPr>
          <w:rFonts w:ascii="Times New Roman" w:hAnsi="Times New Roman" w:cs="Times New Roman"/>
          <w:bCs/>
          <w:rPrChange w:id="27" w:author="Lam, Christopher" w:date="2013-10-15T15:49:00Z">
            <w:rPr/>
          </w:rPrChange>
        </w:rPr>
        <w:t xml:space="preserve"> </w:t>
      </w:r>
      <w:del w:id="28" w:author="Lam, Christopher" w:date="2013-10-16T13:59:00Z">
        <w:r w:rsidRPr="00F64F6D" w:rsidDel="00243010">
          <w:rPr>
            <w:rFonts w:ascii="Times New Roman" w:hAnsi="Times New Roman" w:cs="Times New Roman"/>
            <w:bCs/>
            <w:rPrChange w:id="29" w:author="Lam, Christopher" w:date="2013-10-15T15:49:00Z">
              <w:rPr/>
            </w:rPrChange>
          </w:rPr>
          <w:delText>and catering to patient needs during exams</w:delText>
        </w:r>
        <w:commentRangeEnd w:id="22"/>
        <w:r w:rsidR="00F64F6D" w:rsidDel="00243010">
          <w:rPr>
            <w:rStyle w:val="CommentReference"/>
          </w:rPr>
          <w:commentReference w:id="22"/>
        </w:r>
        <w:r w:rsidRPr="00F64F6D" w:rsidDel="00243010">
          <w:rPr>
            <w:rFonts w:ascii="Times New Roman" w:hAnsi="Times New Roman" w:cs="Times New Roman"/>
            <w:bCs/>
            <w:rPrChange w:id="31" w:author="Lam, Christopher" w:date="2013-10-15T15:49:00Z">
              <w:rPr/>
            </w:rPrChange>
          </w:rPr>
          <w:delText xml:space="preserve">. </w:delText>
        </w:r>
      </w:del>
    </w:p>
    <w:p w14:paraId="20C3929D" w14:textId="77777777" w:rsidR="00CE547E" w:rsidRPr="00F64F6D" w:rsidRDefault="00E850E7">
      <w:pPr>
        <w:pStyle w:val="ListParagraph"/>
        <w:numPr>
          <w:ilvl w:val="0"/>
          <w:numId w:val="13"/>
        </w:numPr>
        <w:spacing w:after="0"/>
        <w:rPr>
          <w:rFonts w:ascii="Times New Roman" w:hAnsi="Times New Roman" w:cs="Times New Roman"/>
          <w:bCs/>
          <w:rPrChange w:id="32" w:author="Lam, Christopher" w:date="2013-10-15T15:49:00Z">
            <w:rPr/>
          </w:rPrChange>
        </w:rPr>
        <w:pPrChange w:id="33" w:author="Lam, Christopher" w:date="2013-10-15T15:49:00Z">
          <w:pPr>
            <w:spacing w:after="0"/>
          </w:pPr>
        </w:pPrChange>
      </w:pPr>
      <w:r w:rsidRPr="00F64F6D">
        <w:rPr>
          <w:rFonts w:ascii="Times New Roman" w:hAnsi="Times New Roman" w:cs="Times New Roman"/>
          <w:bCs/>
          <w:rPrChange w:id="34" w:author="Lam, Christopher" w:date="2013-10-15T15:49:00Z">
            <w:rPr/>
          </w:rPrChange>
        </w:rPr>
        <w:t>Proficient user of radiology management and hospital information systems.</w:t>
      </w:r>
    </w:p>
    <w:commentRangeEnd w:id="2"/>
    <w:p w14:paraId="09DC5A65" w14:textId="77777777" w:rsidR="00516165" w:rsidRDefault="00F64F6D" w:rsidP="00516165">
      <w:pPr>
        <w:spacing w:after="0"/>
        <w:rPr>
          <w:rFonts w:ascii="Times New Roman" w:hAnsi="Times New Roman" w:cs="Times New Roman"/>
          <w:b/>
          <w:bCs/>
        </w:rPr>
      </w:pPr>
      <w:r>
        <w:rPr>
          <w:rStyle w:val="CommentReference"/>
        </w:rPr>
        <w:commentReference w:id="2"/>
      </w:r>
    </w:p>
    <w:p w14:paraId="6584817F" w14:textId="77777777" w:rsidR="00F3444E" w:rsidRDefault="00AA01B0" w:rsidP="00516165">
      <w:pPr>
        <w:spacing w:after="0"/>
        <w:rPr>
          <w:rFonts w:ascii="Times New Roman" w:hAnsi="Times New Roman" w:cs="Times New Roman"/>
          <w:b/>
          <w:bCs/>
        </w:rPr>
      </w:pPr>
      <w:r>
        <w:rPr>
          <w:rFonts w:ascii="Times New Roman" w:hAnsi="Times New Roman" w:cs="Times New Roman"/>
          <w:b/>
          <w:bCs/>
        </w:rPr>
        <w:t xml:space="preserve">MRI </w:t>
      </w:r>
      <w:r w:rsidR="00CE547E" w:rsidRPr="00A6630C">
        <w:rPr>
          <w:rFonts w:ascii="Times New Roman" w:hAnsi="Times New Roman" w:cs="Times New Roman"/>
          <w:b/>
          <w:bCs/>
        </w:rPr>
        <w:t>CLINICAL EXPERIENCE</w:t>
      </w:r>
    </w:p>
    <w:p w14:paraId="2768D6CE" w14:textId="77777777" w:rsidR="00F3444E" w:rsidRPr="00516165" w:rsidRDefault="00F3444E" w:rsidP="00516165">
      <w:pPr>
        <w:spacing w:after="0"/>
        <w:rPr>
          <w:rFonts w:ascii="Times New Roman" w:hAnsi="Times New Roman" w:cs="Times New Roman"/>
          <w:bCs/>
        </w:rPr>
      </w:pPr>
      <w:r w:rsidRPr="00516165">
        <w:rPr>
          <w:rFonts w:ascii="Times New Roman" w:hAnsi="Times New Roman" w:cs="Times New Roman"/>
          <w:bCs/>
        </w:rPr>
        <w:t>Rotations:</w:t>
      </w:r>
    </w:p>
    <w:p w14:paraId="7C05655D" w14:textId="77777777" w:rsidR="00AA01B0" w:rsidRDefault="00AA01B0" w:rsidP="00516165">
      <w:pPr>
        <w:spacing w:after="0"/>
        <w:rPr>
          <w:rFonts w:ascii="Times New Roman" w:hAnsi="Times New Roman" w:cs="Times New Roman"/>
          <w:b/>
          <w:bCs/>
        </w:rPr>
      </w:pPr>
      <w:r w:rsidRPr="002333A1">
        <w:rPr>
          <w:rFonts w:ascii="Times New Roman" w:hAnsi="Times New Roman" w:cs="Times New Roman"/>
          <w:bCs/>
          <w:i/>
        </w:rPr>
        <w:t>Texas Health Presbyterian Hospital Dallas,</w:t>
      </w:r>
      <w:r w:rsidR="002333A1">
        <w:rPr>
          <w:rFonts w:ascii="Times New Roman" w:hAnsi="Times New Roman" w:cs="Times New Roman"/>
          <w:bCs/>
          <w:i/>
        </w:rPr>
        <w:t xml:space="preserve"> Texas</w:t>
      </w:r>
      <w:r w:rsidR="00BE45E8" w:rsidRPr="002333A1">
        <w:rPr>
          <w:rFonts w:ascii="Times New Roman" w:hAnsi="Times New Roman" w:cs="Times New Roman"/>
          <w:bCs/>
          <w:i/>
        </w:rPr>
        <w:t xml:space="preserve">   </w:t>
      </w:r>
      <w:r w:rsidR="00BE45E8">
        <w:rPr>
          <w:rFonts w:ascii="Times New Roman" w:hAnsi="Times New Roman" w:cs="Times New Roman"/>
          <w:bCs/>
        </w:rPr>
        <w:t xml:space="preserve">                                                 </w:t>
      </w:r>
      <w:r w:rsidR="00BE45E8" w:rsidRPr="00BE45E8">
        <w:rPr>
          <w:rFonts w:ascii="Times New Roman" w:hAnsi="Times New Roman" w:cs="Times New Roman"/>
          <w:bCs/>
        </w:rPr>
        <w:t>May – June 2013</w:t>
      </w:r>
    </w:p>
    <w:p w14:paraId="760E9A64" w14:textId="26708C52" w:rsidR="00A66958" w:rsidRPr="00F64F6D" w:rsidRDefault="00CE547E">
      <w:pPr>
        <w:pStyle w:val="ListParagraph"/>
        <w:numPr>
          <w:ilvl w:val="0"/>
          <w:numId w:val="14"/>
        </w:numPr>
        <w:spacing w:after="0" w:line="240" w:lineRule="auto"/>
        <w:jc w:val="both"/>
        <w:rPr>
          <w:rFonts w:ascii="Times New Roman" w:hAnsi="Times New Roman" w:cs="Times New Roman"/>
          <w:bCs/>
          <w:rPrChange w:id="35" w:author="Lam, Christopher" w:date="2013-10-15T15:55:00Z">
            <w:rPr/>
          </w:rPrChange>
        </w:rPr>
        <w:pPrChange w:id="36" w:author="Lam, Christopher" w:date="2013-10-15T15:55:00Z">
          <w:pPr>
            <w:pStyle w:val="ListParagraph"/>
            <w:numPr>
              <w:numId w:val="11"/>
            </w:numPr>
            <w:spacing w:after="0" w:line="240" w:lineRule="auto"/>
            <w:ind w:left="360" w:hanging="360"/>
            <w:jc w:val="both"/>
          </w:pPr>
        </w:pPrChange>
      </w:pPr>
      <w:r w:rsidRPr="00F64F6D">
        <w:rPr>
          <w:rFonts w:ascii="Times New Roman" w:hAnsi="Times New Roman" w:cs="Times New Roman"/>
          <w:bCs/>
          <w:rPrChange w:id="37" w:author="Lam, Christopher" w:date="2013-10-15T15:55:00Z">
            <w:rPr/>
          </w:rPrChange>
        </w:rPr>
        <w:t>E</w:t>
      </w:r>
      <w:r w:rsidR="00A66958" w:rsidRPr="00F64F6D">
        <w:rPr>
          <w:rFonts w:ascii="Times New Roman" w:hAnsi="Times New Roman" w:cs="Times New Roman"/>
          <w:bCs/>
          <w:rPrChange w:id="38" w:author="Lam, Christopher" w:date="2013-10-15T15:55:00Z">
            <w:rPr/>
          </w:rPrChange>
        </w:rPr>
        <w:t>xamine</w:t>
      </w:r>
      <w:ins w:id="39" w:author="Lam, Christopher" w:date="2013-10-15T15:56:00Z">
        <w:r w:rsidR="00F64F6D">
          <w:rPr>
            <w:rFonts w:ascii="Times New Roman" w:hAnsi="Times New Roman" w:cs="Times New Roman"/>
            <w:bCs/>
          </w:rPr>
          <w:t>d</w:t>
        </w:r>
      </w:ins>
      <w:r w:rsidR="00A66958" w:rsidRPr="00F64F6D">
        <w:rPr>
          <w:rFonts w:ascii="Times New Roman" w:hAnsi="Times New Roman" w:cs="Times New Roman"/>
          <w:bCs/>
          <w:rPrChange w:id="40" w:author="Lam, Christopher" w:date="2013-10-15T15:55:00Z">
            <w:rPr/>
          </w:rPrChange>
        </w:rPr>
        <w:t xml:space="preserve"> patients</w:t>
      </w:r>
      <w:r w:rsidRPr="00F64F6D">
        <w:rPr>
          <w:rFonts w:ascii="Times New Roman" w:hAnsi="Times New Roman" w:cs="Times New Roman"/>
          <w:bCs/>
          <w:rPrChange w:id="41" w:author="Lam, Christopher" w:date="2013-10-15T15:55:00Z">
            <w:rPr/>
          </w:rPrChange>
        </w:rPr>
        <w:t xml:space="preserve"> with sophisticated</w:t>
      </w:r>
      <w:r w:rsidR="00A66958" w:rsidRPr="00F64F6D">
        <w:rPr>
          <w:rFonts w:ascii="Times New Roman" w:hAnsi="Times New Roman" w:cs="Times New Roman"/>
          <w:bCs/>
          <w:rPrChange w:id="42" w:author="Lam, Christopher" w:date="2013-10-15T15:55:00Z">
            <w:rPr/>
          </w:rPrChange>
        </w:rPr>
        <w:t> </w:t>
      </w:r>
      <w:r w:rsidRPr="00F64F6D">
        <w:rPr>
          <w:rFonts w:ascii="Times New Roman" w:hAnsi="Times New Roman" w:cs="Times New Roman"/>
          <w:bCs/>
          <w:rPrChange w:id="43" w:author="Lam, Christopher" w:date="2013-10-15T15:55:00Z">
            <w:rPr/>
          </w:rPrChange>
        </w:rPr>
        <w:t xml:space="preserve">diagnostic MRI scanning procedures, </w:t>
      </w:r>
      <w:del w:id="44" w:author="Lam, Christopher" w:date="2013-10-16T14:02:00Z">
        <w:r w:rsidRPr="00F64F6D" w:rsidDel="00EA167F">
          <w:rPr>
            <w:rFonts w:ascii="Times New Roman" w:hAnsi="Times New Roman" w:cs="Times New Roman"/>
            <w:bCs/>
            <w:rPrChange w:id="45" w:author="Lam, Christopher" w:date="2013-10-15T15:55:00Z">
              <w:rPr/>
            </w:rPrChange>
          </w:rPr>
          <w:delText xml:space="preserve">ensuring </w:delText>
        </w:r>
      </w:del>
      <w:ins w:id="46" w:author="Lam, Christopher" w:date="2013-10-16T14:02:00Z">
        <w:r w:rsidR="00EA167F">
          <w:rPr>
            <w:rFonts w:ascii="Times New Roman" w:hAnsi="Times New Roman" w:cs="Times New Roman"/>
            <w:bCs/>
          </w:rPr>
          <w:t>ensured</w:t>
        </w:r>
        <w:r w:rsidR="00EA167F" w:rsidRPr="00F64F6D">
          <w:rPr>
            <w:rFonts w:ascii="Times New Roman" w:hAnsi="Times New Roman" w:cs="Times New Roman"/>
            <w:bCs/>
            <w:rPrChange w:id="47" w:author="Lam, Christopher" w:date="2013-10-15T15:55:00Z">
              <w:rPr/>
            </w:rPrChange>
          </w:rPr>
          <w:t xml:space="preserve"> </w:t>
        </w:r>
      </w:ins>
      <w:r w:rsidR="00A66958" w:rsidRPr="00F64F6D">
        <w:rPr>
          <w:rFonts w:ascii="Times New Roman" w:hAnsi="Times New Roman" w:cs="Times New Roman"/>
          <w:bCs/>
          <w:rPrChange w:id="48" w:author="Lam, Christopher" w:date="2013-10-15T15:55:00Z">
            <w:rPr/>
          </w:rPrChange>
        </w:rPr>
        <w:t>patient safety and comfort during MRI examination</w:t>
      </w:r>
      <w:ins w:id="49" w:author="Lam, Christopher" w:date="2013-10-16T14:02:00Z">
        <w:r w:rsidR="00EA167F">
          <w:rPr>
            <w:rFonts w:ascii="Times New Roman" w:hAnsi="Times New Roman" w:cs="Times New Roman"/>
            <w:bCs/>
          </w:rPr>
          <w:t>,</w:t>
        </w:r>
      </w:ins>
      <w:r w:rsidR="007B20F2" w:rsidRPr="00F64F6D">
        <w:rPr>
          <w:rFonts w:ascii="Times New Roman" w:hAnsi="Times New Roman" w:cs="Times New Roman"/>
          <w:bCs/>
          <w:rPrChange w:id="50" w:author="Lam, Christopher" w:date="2013-10-15T15:55:00Z">
            <w:rPr/>
          </w:rPrChange>
        </w:rPr>
        <w:t xml:space="preserve"> and d</w:t>
      </w:r>
      <w:r w:rsidRPr="00F64F6D">
        <w:rPr>
          <w:rFonts w:ascii="Times New Roman" w:hAnsi="Times New Roman" w:cs="Times New Roman"/>
          <w:bCs/>
          <w:rPrChange w:id="51" w:author="Lam, Christopher" w:date="2013-10-15T15:55:00Z">
            <w:rPr/>
          </w:rPrChange>
        </w:rPr>
        <w:t>emonstrat</w:t>
      </w:r>
      <w:ins w:id="52" w:author="Lam, Christopher" w:date="2013-10-16T14:02:00Z">
        <w:r w:rsidR="00EA167F">
          <w:rPr>
            <w:rFonts w:ascii="Times New Roman" w:hAnsi="Times New Roman" w:cs="Times New Roman"/>
            <w:bCs/>
          </w:rPr>
          <w:t>ed</w:t>
        </w:r>
      </w:ins>
      <w:del w:id="53" w:author="Lam, Christopher" w:date="2013-10-16T14:02:00Z">
        <w:r w:rsidR="007B20F2" w:rsidRPr="00F64F6D" w:rsidDel="00EA167F">
          <w:rPr>
            <w:rFonts w:ascii="Times New Roman" w:hAnsi="Times New Roman" w:cs="Times New Roman"/>
            <w:bCs/>
            <w:rPrChange w:id="54" w:author="Lam, Christopher" w:date="2013-10-15T15:55:00Z">
              <w:rPr/>
            </w:rPrChange>
          </w:rPr>
          <w:delText>ing</w:delText>
        </w:r>
      </w:del>
      <w:r w:rsidRPr="00F64F6D">
        <w:rPr>
          <w:rFonts w:ascii="Times New Roman" w:hAnsi="Times New Roman" w:cs="Times New Roman"/>
          <w:bCs/>
          <w:rPrChange w:id="55" w:author="Lam, Christopher" w:date="2013-10-15T15:55:00Z">
            <w:rPr/>
          </w:rPrChange>
        </w:rPr>
        <w:t xml:space="preserve"> a thorough </w:t>
      </w:r>
      <w:r w:rsidR="00A66958" w:rsidRPr="00F64F6D">
        <w:rPr>
          <w:rFonts w:ascii="Times New Roman" w:hAnsi="Times New Roman" w:cs="Times New Roman"/>
          <w:bCs/>
          <w:rPrChange w:id="56" w:author="Lam, Christopher" w:date="2013-10-15T15:55:00Z">
            <w:rPr/>
          </w:rPrChange>
        </w:rPr>
        <w:t xml:space="preserve">understanding of </w:t>
      </w:r>
      <w:r w:rsidRPr="00F64F6D">
        <w:rPr>
          <w:rFonts w:ascii="Times New Roman" w:hAnsi="Times New Roman" w:cs="Times New Roman"/>
          <w:bCs/>
          <w:rPrChange w:id="57" w:author="Lam, Christopher" w:date="2013-10-15T15:55:00Z">
            <w:rPr/>
          </w:rPrChange>
        </w:rPr>
        <w:t xml:space="preserve">safety </w:t>
      </w:r>
      <w:r w:rsidR="007B20F2" w:rsidRPr="00F64F6D">
        <w:rPr>
          <w:rFonts w:ascii="Times New Roman" w:hAnsi="Times New Roman" w:cs="Times New Roman"/>
          <w:bCs/>
          <w:rPrChange w:id="58" w:author="Lam, Christopher" w:date="2013-10-15T15:55:00Z">
            <w:rPr/>
          </w:rPrChange>
        </w:rPr>
        <w:t>measures</w:t>
      </w:r>
      <w:r w:rsidRPr="00F64F6D">
        <w:rPr>
          <w:rFonts w:ascii="Times New Roman" w:hAnsi="Times New Roman" w:cs="Times New Roman"/>
          <w:bCs/>
          <w:rPrChange w:id="59" w:author="Lam, Christopher" w:date="2013-10-15T15:55:00Z">
            <w:rPr/>
          </w:rPrChange>
        </w:rPr>
        <w:t>.</w:t>
      </w:r>
    </w:p>
    <w:p w14:paraId="2945E70A" w14:textId="7A05D3F9" w:rsidR="007B6539" w:rsidRPr="00F64F6D" w:rsidRDefault="007B6539">
      <w:pPr>
        <w:pStyle w:val="ListParagraph"/>
        <w:numPr>
          <w:ilvl w:val="0"/>
          <w:numId w:val="14"/>
        </w:numPr>
        <w:spacing w:after="0" w:line="240" w:lineRule="auto"/>
        <w:jc w:val="both"/>
        <w:rPr>
          <w:rFonts w:ascii="Times New Roman" w:hAnsi="Times New Roman" w:cs="Times New Roman"/>
          <w:bCs/>
          <w:rPrChange w:id="60" w:author="Lam, Christopher" w:date="2013-10-15T15:55:00Z">
            <w:rPr/>
          </w:rPrChange>
        </w:rPr>
        <w:pPrChange w:id="61" w:author="Lam, Christopher" w:date="2013-10-15T15:55:00Z">
          <w:pPr>
            <w:pStyle w:val="ListParagraph"/>
            <w:numPr>
              <w:numId w:val="11"/>
            </w:numPr>
            <w:spacing w:after="0" w:line="240" w:lineRule="auto"/>
            <w:ind w:left="360" w:hanging="360"/>
            <w:jc w:val="both"/>
          </w:pPr>
        </w:pPrChange>
      </w:pPr>
      <w:r w:rsidRPr="00F64F6D">
        <w:rPr>
          <w:rFonts w:ascii="Times New Roman" w:hAnsi="Times New Roman" w:cs="Times New Roman"/>
          <w:bCs/>
          <w:rPrChange w:id="62" w:author="Lam, Christopher" w:date="2013-10-15T15:55:00Z">
            <w:rPr/>
          </w:rPrChange>
        </w:rPr>
        <w:t>Pre-screen</w:t>
      </w:r>
      <w:ins w:id="63" w:author="Lam, Christopher" w:date="2013-10-15T15:56:00Z">
        <w:r w:rsidR="00F64F6D">
          <w:rPr>
            <w:rFonts w:ascii="Times New Roman" w:hAnsi="Times New Roman" w:cs="Times New Roman"/>
            <w:bCs/>
          </w:rPr>
          <w:t>ed</w:t>
        </w:r>
      </w:ins>
      <w:r w:rsidRPr="00F64F6D">
        <w:rPr>
          <w:rFonts w:ascii="Times New Roman" w:hAnsi="Times New Roman" w:cs="Times New Roman"/>
          <w:bCs/>
          <w:rPrChange w:id="64" w:author="Lam, Christopher" w:date="2013-10-15T15:55:00Z">
            <w:rPr/>
          </w:rPrChange>
        </w:rPr>
        <w:t xml:space="preserve"> patients verbally, outline</w:t>
      </w:r>
      <w:ins w:id="65" w:author="Lam, Christopher" w:date="2013-10-15T15:57:00Z">
        <w:r w:rsidR="00F64F6D">
          <w:rPr>
            <w:rFonts w:ascii="Times New Roman" w:hAnsi="Times New Roman" w:cs="Times New Roman"/>
            <w:bCs/>
          </w:rPr>
          <w:t>d</w:t>
        </w:r>
      </w:ins>
      <w:r w:rsidRPr="00F64F6D">
        <w:rPr>
          <w:rFonts w:ascii="Times New Roman" w:hAnsi="Times New Roman" w:cs="Times New Roman"/>
          <w:bCs/>
          <w:rPrChange w:id="66" w:author="Lam, Christopher" w:date="2013-10-15T15:55:00Z">
            <w:rPr/>
          </w:rPrChange>
        </w:rPr>
        <w:t xml:space="preserve"> procedures</w:t>
      </w:r>
      <w:ins w:id="67" w:author="Lam, Christopher" w:date="2013-10-15T15:57:00Z">
        <w:r w:rsidR="00F64F6D">
          <w:rPr>
            <w:rFonts w:ascii="Times New Roman" w:hAnsi="Times New Roman" w:cs="Times New Roman"/>
            <w:bCs/>
          </w:rPr>
          <w:t>,</w:t>
        </w:r>
      </w:ins>
      <w:r w:rsidRPr="00F64F6D">
        <w:rPr>
          <w:rFonts w:ascii="Times New Roman" w:hAnsi="Times New Roman" w:cs="Times New Roman"/>
          <w:bCs/>
          <w:rPrChange w:id="68" w:author="Lam, Christopher" w:date="2013-10-15T15:55:00Z">
            <w:rPr/>
          </w:rPrChange>
        </w:rPr>
        <w:t xml:space="preserve"> and address</w:t>
      </w:r>
      <w:ins w:id="69" w:author="Lam, Christopher" w:date="2013-10-15T15:57:00Z">
        <w:r w:rsidR="00F64F6D">
          <w:rPr>
            <w:rFonts w:ascii="Times New Roman" w:hAnsi="Times New Roman" w:cs="Times New Roman"/>
            <w:bCs/>
          </w:rPr>
          <w:t>ed</w:t>
        </w:r>
      </w:ins>
      <w:r w:rsidRPr="00F64F6D">
        <w:rPr>
          <w:rFonts w:ascii="Times New Roman" w:hAnsi="Times New Roman" w:cs="Times New Roman"/>
          <w:bCs/>
          <w:rPrChange w:id="70" w:author="Lam, Christopher" w:date="2013-10-15T15:55:00Z">
            <w:rPr/>
          </w:rPrChange>
        </w:rPr>
        <w:t xml:space="preserve"> patient questions and concerns to alleviate patient anxiety and facilitate </w:t>
      </w:r>
      <w:del w:id="71" w:author="Lam, Christopher" w:date="2013-10-16T14:03:00Z">
        <w:r w:rsidRPr="00F64F6D" w:rsidDel="00EA167F">
          <w:rPr>
            <w:rFonts w:ascii="Times New Roman" w:hAnsi="Times New Roman" w:cs="Times New Roman"/>
            <w:bCs/>
            <w:rPrChange w:id="72" w:author="Lam, Christopher" w:date="2013-10-15T15:55:00Z">
              <w:rPr/>
            </w:rPrChange>
          </w:rPr>
          <w:delText xml:space="preserve">patient </w:delText>
        </w:r>
      </w:del>
      <w:r w:rsidRPr="00F64F6D">
        <w:rPr>
          <w:rFonts w:ascii="Times New Roman" w:hAnsi="Times New Roman" w:cs="Times New Roman"/>
          <w:bCs/>
          <w:rPrChange w:id="73" w:author="Lam, Christopher" w:date="2013-10-15T15:55:00Z">
            <w:rPr/>
          </w:rPrChange>
        </w:rPr>
        <w:t>cooperation</w:t>
      </w:r>
      <w:r w:rsidR="001E5994" w:rsidRPr="00F64F6D">
        <w:rPr>
          <w:rFonts w:ascii="Times New Roman" w:hAnsi="Times New Roman" w:cs="Times New Roman"/>
          <w:bCs/>
          <w:rPrChange w:id="74" w:author="Lam, Christopher" w:date="2013-10-15T15:55:00Z">
            <w:rPr/>
          </w:rPrChange>
        </w:rPr>
        <w:t>.</w:t>
      </w:r>
    </w:p>
    <w:p w14:paraId="79BD3615" w14:textId="77777777" w:rsidR="00563C83" w:rsidRPr="00F64F6D" w:rsidRDefault="00563C83">
      <w:pPr>
        <w:pStyle w:val="ListParagraph"/>
        <w:numPr>
          <w:ilvl w:val="0"/>
          <w:numId w:val="14"/>
        </w:numPr>
        <w:spacing w:after="0" w:line="240" w:lineRule="auto"/>
        <w:rPr>
          <w:rFonts w:ascii="Times New Roman" w:hAnsi="Times New Roman" w:cs="Times New Roman"/>
          <w:bCs/>
          <w:rPrChange w:id="75" w:author="Lam, Christopher" w:date="2013-10-15T15:55:00Z">
            <w:rPr/>
          </w:rPrChange>
        </w:rPr>
        <w:pPrChange w:id="76" w:author="Lam, Christopher" w:date="2013-10-15T15:55:00Z">
          <w:pPr>
            <w:pStyle w:val="ListParagraph"/>
            <w:numPr>
              <w:numId w:val="11"/>
            </w:numPr>
            <w:spacing w:after="0" w:line="240" w:lineRule="auto"/>
            <w:ind w:left="360" w:hanging="360"/>
          </w:pPr>
        </w:pPrChange>
      </w:pPr>
      <w:r w:rsidRPr="00F64F6D">
        <w:rPr>
          <w:rFonts w:ascii="Times New Roman" w:hAnsi="Times New Roman" w:cs="Times New Roman"/>
          <w:bCs/>
          <w:rPrChange w:id="77" w:author="Lam, Christopher" w:date="2013-10-15T15:55:00Z">
            <w:rPr/>
          </w:rPrChange>
        </w:rPr>
        <w:t>Position</w:t>
      </w:r>
      <w:ins w:id="78" w:author="Lam, Christopher" w:date="2013-10-15T15:57:00Z">
        <w:r w:rsidR="00F64F6D">
          <w:rPr>
            <w:rFonts w:ascii="Times New Roman" w:hAnsi="Times New Roman" w:cs="Times New Roman"/>
            <w:bCs/>
          </w:rPr>
          <w:t>ed</w:t>
        </w:r>
      </w:ins>
      <w:r w:rsidRPr="00F64F6D">
        <w:rPr>
          <w:rFonts w:ascii="Times New Roman" w:hAnsi="Times New Roman" w:cs="Times New Roman"/>
          <w:bCs/>
          <w:rPrChange w:id="79" w:author="Lam, Christopher" w:date="2013-10-15T15:55:00Z">
            <w:rPr/>
          </w:rPrChange>
        </w:rPr>
        <w:t xml:space="preserve"> patients to best demonstrate anatomic area of interest.</w:t>
      </w:r>
    </w:p>
    <w:p w14:paraId="6AD0C075" w14:textId="48C0FE89" w:rsidR="00340222" w:rsidRPr="00F64F6D" w:rsidRDefault="007B6539">
      <w:pPr>
        <w:pStyle w:val="ListParagraph"/>
        <w:numPr>
          <w:ilvl w:val="0"/>
          <w:numId w:val="14"/>
        </w:numPr>
        <w:spacing w:after="0" w:line="240" w:lineRule="auto"/>
        <w:jc w:val="both"/>
        <w:rPr>
          <w:rFonts w:ascii="Times New Roman" w:hAnsi="Times New Roman" w:cs="Times New Roman"/>
          <w:bCs/>
          <w:rPrChange w:id="80" w:author="Lam, Christopher" w:date="2013-10-15T15:55:00Z">
            <w:rPr/>
          </w:rPrChange>
        </w:rPr>
        <w:pPrChange w:id="81" w:author="Lam, Christopher" w:date="2013-10-15T15:55:00Z">
          <w:pPr>
            <w:pStyle w:val="ListParagraph"/>
            <w:numPr>
              <w:numId w:val="11"/>
            </w:numPr>
            <w:spacing w:after="0" w:line="240" w:lineRule="auto"/>
            <w:ind w:left="360" w:hanging="360"/>
            <w:jc w:val="both"/>
          </w:pPr>
        </w:pPrChange>
      </w:pPr>
      <w:r w:rsidRPr="00F64F6D">
        <w:rPr>
          <w:rFonts w:ascii="Times New Roman" w:hAnsi="Times New Roman" w:cs="Times New Roman"/>
          <w:bCs/>
          <w:rPrChange w:id="82" w:author="Lam, Christopher" w:date="2013-10-15T15:55:00Z">
            <w:rPr/>
          </w:rPrChange>
        </w:rPr>
        <w:t>Produce</w:t>
      </w:r>
      <w:ins w:id="83" w:author="Lam, Christopher" w:date="2013-10-15T15:57:00Z">
        <w:r w:rsidR="00F64F6D">
          <w:rPr>
            <w:rFonts w:ascii="Times New Roman" w:hAnsi="Times New Roman" w:cs="Times New Roman"/>
            <w:bCs/>
          </w:rPr>
          <w:t>d</w:t>
        </w:r>
      </w:ins>
      <w:r w:rsidR="00340222" w:rsidRPr="00F64F6D">
        <w:rPr>
          <w:rFonts w:ascii="Times New Roman" w:hAnsi="Times New Roman" w:cs="Times New Roman"/>
          <w:bCs/>
          <w:rPrChange w:id="84" w:author="Lam, Christopher" w:date="2013-10-15T15:55:00Z">
            <w:rPr/>
          </w:rPrChange>
        </w:rPr>
        <w:t xml:space="preserve"> diagnostic images of spine, head</w:t>
      </w:r>
      <w:ins w:id="85" w:author="Lam, Christopher" w:date="2013-10-16T14:03:00Z">
        <w:r w:rsidR="00EA167F">
          <w:rPr>
            <w:rFonts w:ascii="Times New Roman" w:hAnsi="Times New Roman" w:cs="Times New Roman"/>
            <w:bCs/>
          </w:rPr>
          <w:t>,</w:t>
        </w:r>
      </w:ins>
      <w:r w:rsidR="00340222" w:rsidRPr="00F64F6D">
        <w:rPr>
          <w:rFonts w:ascii="Times New Roman" w:hAnsi="Times New Roman" w:cs="Times New Roman"/>
          <w:bCs/>
          <w:rPrChange w:id="86" w:author="Lam, Christopher" w:date="2013-10-15T15:55:00Z">
            <w:rPr/>
          </w:rPrChange>
        </w:rPr>
        <w:t xml:space="preserve"> and neck region</w:t>
      </w:r>
      <w:ins w:id="87" w:author="Lam, Christopher" w:date="2013-10-15T15:57:00Z">
        <w:r w:rsidR="00F64F6D">
          <w:rPr>
            <w:rFonts w:ascii="Times New Roman" w:hAnsi="Times New Roman" w:cs="Times New Roman"/>
            <w:bCs/>
          </w:rPr>
          <w:t>;</w:t>
        </w:r>
      </w:ins>
      <w:del w:id="88" w:author="Lam, Christopher" w:date="2013-10-15T15:57:00Z">
        <w:r w:rsidR="00340222" w:rsidRPr="00F64F6D" w:rsidDel="00F64F6D">
          <w:rPr>
            <w:rFonts w:ascii="Times New Roman" w:hAnsi="Times New Roman" w:cs="Times New Roman"/>
            <w:bCs/>
            <w:rPrChange w:id="89" w:author="Lam, Christopher" w:date="2013-10-15T15:55:00Z">
              <w:rPr/>
            </w:rPrChange>
          </w:rPr>
          <w:delText>,</w:delText>
        </w:r>
      </w:del>
      <w:r w:rsidR="00340222" w:rsidRPr="00F64F6D">
        <w:rPr>
          <w:rFonts w:ascii="Times New Roman" w:hAnsi="Times New Roman" w:cs="Times New Roman"/>
          <w:bCs/>
          <w:rPrChange w:id="90" w:author="Lam, Christopher" w:date="2013-10-15T15:55:00Z">
            <w:rPr/>
          </w:rPrChange>
        </w:rPr>
        <w:t xml:space="preserve"> chest</w:t>
      </w:r>
      <w:ins w:id="91" w:author="Lam, Christopher" w:date="2013-10-15T15:57:00Z">
        <w:r w:rsidR="00F64F6D">
          <w:rPr>
            <w:rFonts w:ascii="Times New Roman" w:hAnsi="Times New Roman" w:cs="Times New Roman"/>
            <w:bCs/>
          </w:rPr>
          <w:t>;</w:t>
        </w:r>
      </w:ins>
      <w:del w:id="92" w:author="Lam, Christopher" w:date="2013-10-15T15:57:00Z">
        <w:r w:rsidR="00340222" w:rsidRPr="00F64F6D" w:rsidDel="00F64F6D">
          <w:rPr>
            <w:rFonts w:ascii="Times New Roman" w:hAnsi="Times New Roman" w:cs="Times New Roman"/>
            <w:bCs/>
            <w:rPrChange w:id="93" w:author="Lam, Christopher" w:date="2013-10-15T15:55:00Z">
              <w:rPr/>
            </w:rPrChange>
          </w:rPr>
          <w:delText>,</w:delText>
        </w:r>
      </w:del>
      <w:r w:rsidR="00340222" w:rsidRPr="00F64F6D">
        <w:rPr>
          <w:rFonts w:ascii="Times New Roman" w:hAnsi="Times New Roman" w:cs="Times New Roman"/>
          <w:bCs/>
          <w:rPrChange w:id="94" w:author="Lam, Christopher" w:date="2013-10-15T15:55:00Z">
            <w:rPr/>
          </w:rPrChange>
        </w:rPr>
        <w:t xml:space="preserve"> abdomen</w:t>
      </w:r>
      <w:ins w:id="95" w:author="Lam, Christopher" w:date="2013-10-15T15:58:00Z">
        <w:r w:rsidR="00F64F6D">
          <w:rPr>
            <w:rFonts w:ascii="Times New Roman" w:hAnsi="Times New Roman" w:cs="Times New Roman"/>
            <w:bCs/>
          </w:rPr>
          <w:t>;</w:t>
        </w:r>
      </w:ins>
      <w:del w:id="96" w:author="Lam, Christopher" w:date="2013-10-15T15:58:00Z">
        <w:r w:rsidR="00340222" w:rsidRPr="00F64F6D" w:rsidDel="00F64F6D">
          <w:rPr>
            <w:rFonts w:ascii="Times New Roman" w:hAnsi="Times New Roman" w:cs="Times New Roman"/>
            <w:bCs/>
            <w:rPrChange w:id="97" w:author="Lam, Christopher" w:date="2013-10-15T15:55:00Z">
              <w:rPr/>
            </w:rPrChange>
          </w:rPr>
          <w:delText>,</w:delText>
        </w:r>
      </w:del>
      <w:r w:rsidR="00340222" w:rsidRPr="00F64F6D">
        <w:rPr>
          <w:rFonts w:ascii="Times New Roman" w:hAnsi="Times New Roman" w:cs="Times New Roman"/>
          <w:bCs/>
          <w:rPrChange w:id="98" w:author="Lam, Christopher" w:date="2013-10-15T15:55:00Z">
            <w:rPr/>
          </w:rPrChange>
        </w:rPr>
        <w:t xml:space="preserve"> pelvis</w:t>
      </w:r>
      <w:ins w:id="99" w:author="Lam, Christopher" w:date="2013-10-15T15:58:00Z">
        <w:r w:rsidR="00F64F6D">
          <w:rPr>
            <w:rFonts w:ascii="Times New Roman" w:hAnsi="Times New Roman" w:cs="Times New Roman"/>
            <w:bCs/>
          </w:rPr>
          <w:t>;</w:t>
        </w:r>
      </w:ins>
      <w:del w:id="100" w:author="Lam, Christopher" w:date="2013-10-15T15:58:00Z">
        <w:r w:rsidR="00340222" w:rsidRPr="00F64F6D" w:rsidDel="00F64F6D">
          <w:rPr>
            <w:rFonts w:ascii="Times New Roman" w:hAnsi="Times New Roman" w:cs="Times New Roman"/>
            <w:bCs/>
            <w:rPrChange w:id="101" w:author="Lam, Christopher" w:date="2013-10-15T15:55:00Z">
              <w:rPr/>
            </w:rPrChange>
          </w:rPr>
          <w:delText>,</w:delText>
        </w:r>
      </w:del>
      <w:r w:rsidR="00340222" w:rsidRPr="00F64F6D">
        <w:rPr>
          <w:rFonts w:ascii="Times New Roman" w:hAnsi="Times New Roman" w:cs="Times New Roman"/>
          <w:bCs/>
          <w:rPrChange w:id="102" w:author="Lam, Christopher" w:date="2013-10-15T15:55:00Z">
            <w:rPr/>
          </w:rPrChange>
        </w:rPr>
        <w:t xml:space="preserve"> musculoskeletal</w:t>
      </w:r>
      <w:ins w:id="103" w:author="Lam, Christopher" w:date="2013-10-15T15:58:00Z">
        <w:r w:rsidR="00F64F6D">
          <w:rPr>
            <w:rFonts w:ascii="Times New Roman" w:hAnsi="Times New Roman" w:cs="Times New Roman"/>
            <w:bCs/>
          </w:rPr>
          <w:t>;</w:t>
        </w:r>
      </w:ins>
      <w:del w:id="104" w:author="Lam, Christopher" w:date="2013-10-15T15:58:00Z">
        <w:r w:rsidR="00340222" w:rsidRPr="00F64F6D" w:rsidDel="00F64F6D">
          <w:rPr>
            <w:rFonts w:ascii="Times New Roman" w:hAnsi="Times New Roman" w:cs="Times New Roman"/>
            <w:bCs/>
            <w:rPrChange w:id="105" w:author="Lam, Christopher" w:date="2013-10-15T15:55:00Z">
              <w:rPr/>
            </w:rPrChange>
          </w:rPr>
          <w:delText>,</w:delText>
        </w:r>
      </w:del>
      <w:r w:rsidR="00340222" w:rsidRPr="00F64F6D">
        <w:rPr>
          <w:rFonts w:ascii="Times New Roman" w:hAnsi="Times New Roman" w:cs="Times New Roman"/>
          <w:bCs/>
          <w:rPrChange w:id="106" w:author="Lam, Christopher" w:date="2013-10-15T15:55:00Z">
            <w:rPr/>
          </w:rPrChange>
        </w:rPr>
        <w:t xml:space="preserve"> and other areas of the human anatomy and vasculature.</w:t>
      </w:r>
    </w:p>
    <w:p w14:paraId="65743A05" w14:textId="77777777" w:rsidR="00785182" w:rsidRPr="00F64F6D" w:rsidRDefault="00785182">
      <w:pPr>
        <w:pStyle w:val="ListParagraph"/>
        <w:numPr>
          <w:ilvl w:val="0"/>
          <w:numId w:val="14"/>
        </w:numPr>
        <w:spacing w:after="0" w:line="240" w:lineRule="auto"/>
        <w:rPr>
          <w:rFonts w:ascii="Times New Roman" w:hAnsi="Times New Roman" w:cs="Times New Roman"/>
          <w:bCs/>
          <w:rPrChange w:id="107" w:author="Lam, Christopher" w:date="2013-10-15T15:55:00Z">
            <w:rPr/>
          </w:rPrChange>
        </w:rPr>
        <w:pPrChange w:id="108" w:author="Lam, Christopher" w:date="2013-10-15T15:55:00Z">
          <w:pPr>
            <w:pStyle w:val="ListParagraph"/>
            <w:numPr>
              <w:numId w:val="11"/>
            </w:numPr>
            <w:spacing w:after="0" w:line="240" w:lineRule="auto"/>
            <w:ind w:left="360" w:hanging="360"/>
          </w:pPr>
        </w:pPrChange>
      </w:pPr>
      <w:r w:rsidRPr="00F64F6D">
        <w:rPr>
          <w:rFonts w:ascii="Times New Roman" w:hAnsi="Times New Roman" w:cs="Times New Roman"/>
          <w:bCs/>
          <w:rPrChange w:id="109" w:author="Lam, Christopher" w:date="2013-10-15T15:55:00Z">
            <w:rPr/>
          </w:rPrChange>
        </w:rPr>
        <w:t>Perform</w:t>
      </w:r>
      <w:ins w:id="110" w:author="Lam, Christopher" w:date="2013-10-15T15:58:00Z">
        <w:r w:rsidR="002250B8">
          <w:rPr>
            <w:rFonts w:ascii="Times New Roman" w:hAnsi="Times New Roman" w:cs="Times New Roman"/>
            <w:bCs/>
          </w:rPr>
          <w:t>ed</w:t>
        </w:r>
      </w:ins>
      <w:r w:rsidR="00244012" w:rsidRPr="00F64F6D">
        <w:rPr>
          <w:rFonts w:ascii="Times New Roman" w:hAnsi="Times New Roman" w:cs="Times New Roman"/>
          <w:bCs/>
          <w:rPrChange w:id="111" w:author="Lam, Christopher" w:date="2013-10-15T15:55:00Z">
            <w:rPr/>
          </w:rPrChange>
        </w:rPr>
        <w:t xml:space="preserve"> post-processing for Magnetic Resonance Angiography (MRA) of the head, neck, and abdomen.</w:t>
      </w:r>
    </w:p>
    <w:p w14:paraId="36E2B2D9" w14:textId="77777777" w:rsidR="00D67976" w:rsidRPr="00F64F6D" w:rsidRDefault="00340222">
      <w:pPr>
        <w:pStyle w:val="ListParagraph"/>
        <w:numPr>
          <w:ilvl w:val="0"/>
          <w:numId w:val="14"/>
        </w:numPr>
        <w:spacing w:after="0"/>
        <w:rPr>
          <w:rFonts w:ascii="Times New Roman" w:hAnsi="Times New Roman" w:cs="Times New Roman"/>
          <w:bCs/>
          <w:rPrChange w:id="112" w:author="Lam, Christopher" w:date="2013-10-15T15:55:00Z">
            <w:rPr/>
          </w:rPrChange>
        </w:rPr>
        <w:pPrChange w:id="113" w:author="Lam, Christopher" w:date="2013-10-15T15:55:00Z">
          <w:pPr>
            <w:pStyle w:val="ListParagraph"/>
            <w:numPr>
              <w:numId w:val="11"/>
            </w:numPr>
            <w:spacing w:after="0"/>
            <w:ind w:left="360" w:hanging="360"/>
          </w:pPr>
        </w:pPrChange>
      </w:pPr>
      <w:r w:rsidRPr="00F64F6D">
        <w:rPr>
          <w:rFonts w:ascii="Times New Roman" w:hAnsi="Times New Roman" w:cs="Times New Roman"/>
          <w:bCs/>
          <w:rPrChange w:id="114" w:author="Lam, Christopher" w:date="2013-10-15T15:55:00Z">
            <w:rPr/>
          </w:rPrChange>
        </w:rPr>
        <w:t>Operate</w:t>
      </w:r>
      <w:ins w:id="115" w:author="Lam, Christopher" w:date="2013-10-15T15:58:00Z">
        <w:r w:rsidR="002250B8">
          <w:rPr>
            <w:rFonts w:ascii="Times New Roman" w:hAnsi="Times New Roman" w:cs="Times New Roman"/>
            <w:bCs/>
          </w:rPr>
          <w:t>d</w:t>
        </w:r>
      </w:ins>
      <w:r w:rsidR="00D67976" w:rsidRPr="00F64F6D">
        <w:rPr>
          <w:rFonts w:ascii="Times New Roman" w:hAnsi="Times New Roman" w:cs="Times New Roman"/>
          <w:bCs/>
          <w:rPrChange w:id="116" w:author="Lam, Christopher" w:date="2013-10-15T15:55:00Z">
            <w:rPr/>
          </w:rPrChange>
        </w:rPr>
        <w:t xml:space="preserve"> 1.5</w:t>
      </w:r>
      <w:r w:rsidRPr="00F64F6D">
        <w:rPr>
          <w:rFonts w:ascii="Times New Roman" w:hAnsi="Times New Roman" w:cs="Times New Roman"/>
          <w:bCs/>
          <w:rPrChange w:id="117" w:author="Lam, Christopher" w:date="2013-10-15T15:55:00Z">
            <w:rPr/>
          </w:rPrChange>
        </w:rPr>
        <w:t>T</w:t>
      </w:r>
      <w:r w:rsidR="00D67976" w:rsidRPr="00F64F6D">
        <w:rPr>
          <w:rFonts w:ascii="Times New Roman" w:hAnsi="Times New Roman" w:cs="Times New Roman"/>
          <w:bCs/>
          <w:rPrChange w:id="118" w:author="Lam, Christopher" w:date="2013-10-15T15:55:00Z">
            <w:rPr/>
          </w:rPrChange>
        </w:rPr>
        <w:t xml:space="preserve"> Siemens and 3.0</w:t>
      </w:r>
      <w:r w:rsidRPr="00F64F6D">
        <w:rPr>
          <w:rFonts w:ascii="Times New Roman" w:hAnsi="Times New Roman" w:cs="Times New Roman"/>
          <w:bCs/>
          <w:rPrChange w:id="119" w:author="Lam, Christopher" w:date="2013-10-15T15:55:00Z">
            <w:rPr/>
          </w:rPrChange>
        </w:rPr>
        <w:t>T</w:t>
      </w:r>
      <w:r w:rsidR="00D67976" w:rsidRPr="00F64F6D">
        <w:rPr>
          <w:rFonts w:ascii="Times New Roman" w:hAnsi="Times New Roman" w:cs="Times New Roman"/>
          <w:bCs/>
          <w:rPrChange w:id="120" w:author="Lam, Christopher" w:date="2013-10-15T15:55:00Z">
            <w:rPr/>
          </w:rPrChange>
        </w:rPr>
        <w:t xml:space="preserve"> G</w:t>
      </w:r>
      <w:r w:rsidR="007B6539" w:rsidRPr="00F64F6D">
        <w:rPr>
          <w:rFonts w:ascii="Times New Roman" w:hAnsi="Times New Roman" w:cs="Times New Roman"/>
          <w:bCs/>
          <w:rPrChange w:id="121" w:author="Lam, Christopher" w:date="2013-10-15T15:55:00Z">
            <w:rPr/>
          </w:rPrChange>
        </w:rPr>
        <w:t>E scanners.</w:t>
      </w:r>
    </w:p>
    <w:p w14:paraId="31F4114A" w14:textId="77777777" w:rsidR="00BE45E8" w:rsidRDefault="00BE45E8" w:rsidP="00516165">
      <w:pPr>
        <w:spacing w:after="0"/>
        <w:jc w:val="both"/>
        <w:rPr>
          <w:rFonts w:ascii="Times New Roman" w:hAnsi="Times New Roman" w:cs="Times New Roman"/>
          <w:bCs/>
        </w:rPr>
      </w:pPr>
    </w:p>
    <w:p w14:paraId="7B481148" w14:textId="77777777" w:rsidR="00D67976" w:rsidRDefault="00D67976" w:rsidP="00516165">
      <w:pPr>
        <w:spacing w:after="0"/>
        <w:jc w:val="both"/>
        <w:rPr>
          <w:rFonts w:ascii="Times New Roman" w:hAnsi="Times New Roman" w:cs="Times New Roman"/>
          <w:bCs/>
        </w:rPr>
      </w:pPr>
      <w:r w:rsidRPr="002333A1">
        <w:rPr>
          <w:rFonts w:ascii="Times New Roman" w:hAnsi="Times New Roman" w:cs="Times New Roman"/>
          <w:bCs/>
          <w:i/>
        </w:rPr>
        <w:t>Baylor University Medical Center Dallas, Texas</w:t>
      </w:r>
      <w:r w:rsidR="00BE45E8">
        <w:rPr>
          <w:rFonts w:ascii="Times New Roman" w:hAnsi="Times New Roman" w:cs="Times New Roman"/>
          <w:bCs/>
        </w:rPr>
        <w:t xml:space="preserve">                                                </w:t>
      </w:r>
      <w:r w:rsidRPr="00A93D24">
        <w:rPr>
          <w:rFonts w:ascii="Times New Roman" w:hAnsi="Times New Roman" w:cs="Times New Roman"/>
          <w:bCs/>
        </w:rPr>
        <w:t>January – April 2013</w:t>
      </w:r>
    </w:p>
    <w:p w14:paraId="16CBE95A" w14:textId="77777777" w:rsidR="00D67976" w:rsidRPr="002250B8" w:rsidRDefault="00340222">
      <w:pPr>
        <w:pStyle w:val="ListParagraph"/>
        <w:numPr>
          <w:ilvl w:val="0"/>
          <w:numId w:val="15"/>
        </w:numPr>
        <w:spacing w:after="0"/>
        <w:jc w:val="both"/>
        <w:rPr>
          <w:rFonts w:ascii="Times New Roman" w:hAnsi="Times New Roman" w:cs="Times New Roman"/>
          <w:bCs/>
          <w:rPrChange w:id="122" w:author="Lam, Christopher" w:date="2013-10-15T15:58:00Z">
            <w:rPr/>
          </w:rPrChange>
        </w:rPr>
        <w:pPrChange w:id="123" w:author="Lam, Christopher" w:date="2013-10-15T15:58:00Z">
          <w:pPr>
            <w:pStyle w:val="ListParagraph"/>
            <w:numPr>
              <w:numId w:val="11"/>
            </w:numPr>
            <w:spacing w:after="0"/>
            <w:ind w:left="360" w:hanging="360"/>
            <w:jc w:val="both"/>
          </w:pPr>
        </w:pPrChange>
      </w:pPr>
      <w:r w:rsidRPr="002250B8">
        <w:rPr>
          <w:rFonts w:ascii="Times New Roman" w:hAnsi="Times New Roman" w:cs="Times New Roman"/>
          <w:bCs/>
          <w:rPrChange w:id="124" w:author="Lam, Christopher" w:date="2013-10-15T15:58:00Z">
            <w:rPr/>
          </w:rPrChange>
        </w:rPr>
        <w:t>Perform</w:t>
      </w:r>
      <w:ins w:id="125" w:author="Lam, Christopher" w:date="2013-10-15T15:59:00Z">
        <w:r w:rsidR="002250B8">
          <w:rPr>
            <w:rFonts w:ascii="Times New Roman" w:hAnsi="Times New Roman" w:cs="Times New Roman"/>
            <w:bCs/>
          </w:rPr>
          <w:t>ed</w:t>
        </w:r>
      </w:ins>
      <w:r w:rsidR="00D67976" w:rsidRPr="002250B8">
        <w:rPr>
          <w:rFonts w:ascii="Times New Roman" w:hAnsi="Times New Roman" w:cs="Times New Roman"/>
          <w:bCs/>
          <w:rPrChange w:id="126" w:author="Lam, Christopher" w:date="2013-10-15T15:58:00Z">
            <w:rPr/>
          </w:rPrChange>
        </w:rPr>
        <w:t xml:space="preserve"> MRI studies of the brain, spine, abdomen, pelvis, feet</w:t>
      </w:r>
      <w:ins w:id="127" w:author="Lam, Christopher" w:date="2013-10-15T15:59:00Z">
        <w:r w:rsidR="002250B8">
          <w:rPr>
            <w:rFonts w:ascii="Times New Roman" w:hAnsi="Times New Roman" w:cs="Times New Roman"/>
            <w:bCs/>
          </w:rPr>
          <w:t>,</w:t>
        </w:r>
      </w:ins>
      <w:r w:rsidR="00D67976" w:rsidRPr="002250B8">
        <w:rPr>
          <w:rFonts w:ascii="Times New Roman" w:hAnsi="Times New Roman" w:cs="Times New Roman"/>
          <w:bCs/>
          <w:rPrChange w:id="128" w:author="Lam, Christopher" w:date="2013-10-15T15:58:00Z">
            <w:rPr/>
          </w:rPrChange>
        </w:rPr>
        <w:t xml:space="preserve"> and arms and adminis</w:t>
      </w:r>
      <w:r w:rsidR="007B6539" w:rsidRPr="002250B8">
        <w:rPr>
          <w:rFonts w:ascii="Times New Roman" w:hAnsi="Times New Roman" w:cs="Times New Roman"/>
          <w:bCs/>
          <w:rPrChange w:id="129" w:author="Lam, Christopher" w:date="2013-10-15T15:58:00Z">
            <w:rPr/>
          </w:rPrChange>
        </w:rPr>
        <w:t>ter</w:t>
      </w:r>
      <w:ins w:id="130" w:author="Lam, Christopher" w:date="2013-10-15T15:59:00Z">
        <w:r w:rsidR="002250B8">
          <w:rPr>
            <w:rFonts w:ascii="Times New Roman" w:hAnsi="Times New Roman" w:cs="Times New Roman"/>
            <w:bCs/>
          </w:rPr>
          <w:t>ed</w:t>
        </w:r>
      </w:ins>
      <w:r w:rsidR="00D67976" w:rsidRPr="002250B8">
        <w:rPr>
          <w:rFonts w:ascii="Times New Roman" w:hAnsi="Times New Roman" w:cs="Times New Roman"/>
          <w:bCs/>
          <w:rPrChange w:id="131" w:author="Lam, Christopher" w:date="2013-10-15T15:58:00Z">
            <w:rPr/>
          </w:rPrChange>
        </w:rPr>
        <w:t xml:space="preserve"> contrast agents as necessary</w:t>
      </w:r>
      <w:r w:rsidR="00F9290C" w:rsidRPr="002250B8">
        <w:rPr>
          <w:rFonts w:ascii="Times New Roman" w:hAnsi="Times New Roman" w:cs="Times New Roman"/>
          <w:bCs/>
          <w:rPrChange w:id="132" w:author="Lam, Christopher" w:date="2013-10-15T15:58:00Z">
            <w:rPr/>
          </w:rPrChange>
        </w:rPr>
        <w:t>.</w:t>
      </w:r>
    </w:p>
    <w:p w14:paraId="27C3CE48" w14:textId="77777777" w:rsidR="007A0167" w:rsidRPr="002250B8" w:rsidRDefault="007A0167">
      <w:pPr>
        <w:pStyle w:val="ListParagraph"/>
        <w:numPr>
          <w:ilvl w:val="0"/>
          <w:numId w:val="15"/>
        </w:numPr>
        <w:spacing w:after="0"/>
        <w:jc w:val="both"/>
        <w:rPr>
          <w:rFonts w:ascii="Times New Roman" w:hAnsi="Times New Roman" w:cs="Times New Roman"/>
          <w:bCs/>
          <w:rPrChange w:id="133" w:author="Lam, Christopher" w:date="2013-10-15T15:58:00Z">
            <w:rPr/>
          </w:rPrChange>
        </w:rPr>
        <w:pPrChange w:id="134" w:author="Lam, Christopher" w:date="2013-10-15T15:58:00Z">
          <w:pPr>
            <w:numPr>
              <w:numId w:val="11"/>
            </w:numPr>
            <w:spacing w:after="0"/>
            <w:ind w:left="360" w:hanging="360"/>
            <w:jc w:val="both"/>
          </w:pPr>
        </w:pPrChange>
      </w:pPr>
      <w:r w:rsidRPr="002250B8">
        <w:rPr>
          <w:rFonts w:ascii="Times New Roman" w:hAnsi="Times New Roman" w:cs="Times New Roman"/>
          <w:bCs/>
          <w:rPrChange w:id="135" w:author="Lam, Christopher" w:date="2013-10-15T15:58:00Z">
            <w:rPr/>
          </w:rPrChange>
        </w:rPr>
        <w:t>Verif</w:t>
      </w:r>
      <w:ins w:id="136" w:author="Lam, Christopher" w:date="2013-10-15T15:59:00Z">
        <w:r w:rsidR="002250B8">
          <w:rPr>
            <w:rFonts w:ascii="Times New Roman" w:hAnsi="Times New Roman" w:cs="Times New Roman"/>
            <w:bCs/>
          </w:rPr>
          <w:t>ied</w:t>
        </w:r>
      </w:ins>
      <w:del w:id="137" w:author="Lam, Christopher" w:date="2013-10-15T15:59:00Z">
        <w:r w:rsidRPr="002250B8" w:rsidDel="002250B8">
          <w:rPr>
            <w:rFonts w:ascii="Times New Roman" w:hAnsi="Times New Roman" w:cs="Times New Roman"/>
            <w:bCs/>
            <w:rPrChange w:id="138" w:author="Lam, Christopher" w:date="2013-10-15T15:58:00Z">
              <w:rPr/>
            </w:rPrChange>
          </w:rPr>
          <w:delText>y</w:delText>
        </w:r>
      </w:del>
      <w:r w:rsidRPr="002250B8">
        <w:rPr>
          <w:rFonts w:ascii="Times New Roman" w:hAnsi="Times New Roman" w:cs="Times New Roman"/>
          <w:bCs/>
          <w:rPrChange w:id="139" w:author="Lam, Christopher" w:date="2013-10-15T15:58:00Z">
            <w:rPr/>
          </w:rPrChange>
        </w:rPr>
        <w:t xml:space="preserve"> charts and documentation to ensure </w:t>
      </w:r>
      <w:del w:id="140" w:author="Lam, Christopher" w:date="2013-10-15T16:01:00Z">
        <w:r w:rsidRPr="002250B8" w:rsidDel="00651E84">
          <w:rPr>
            <w:rFonts w:ascii="Times New Roman" w:hAnsi="Times New Roman" w:cs="Times New Roman"/>
            <w:bCs/>
            <w:rPrChange w:id="141" w:author="Lam, Christopher" w:date="2013-10-15T15:58:00Z">
              <w:rPr/>
            </w:rPrChange>
          </w:rPr>
          <w:delText>accuracy in complying</w:delText>
        </w:r>
      </w:del>
      <w:ins w:id="142" w:author="Lam, Christopher" w:date="2013-10-15T16:01:00Z">
        <w:r w:rsidR="00651E84">
          <w:rPr>
            <w:rFonts w:ascii="Times New Roman" w:hAnsi="Times New Roman" w:cs="Times New Roman"/>
            <w:bCs/>
          </w:rPr>
          <w:t>compliance</w:t>
        </w:r>
      </w:ins>
      <w:r w:rsidRPr="002250B8">
        <w:rPr>
          <w:rFonts w:ascii="Times New Roman" w:hAnsi="Times New Roman" w:cs="Times New Roman"/>
          <w:bCs/>
          <w:rPrChange w:id="143" w:author="Lam, Christopher" w:date="2013-10-15T15:58:00Z">
            <w:rPr/>
          </w:rPrChange>
        </w:rPr>
        <w:t xml:space="preserve"> with physician orders.</w:t>
      </w:r>
    </w:p>
    <w:p w14:paraId="1DCD568E" w14:textId="77777777" w:rsidR="00563C83" w:rsidRPr="002250B8" w:rsidRDefault="00563C83">
      <w:pPr>
        <w:pStyle w:val="ListParagraph"/>
        <w:numPr>
          <w:ilvl w:val="0"/>
          <w:numId w:val="15"/>
        </w:numPr>
        <w:spacing w:after="0"/>
        <w:jc w:val="both"/>
        <w:rPr>
          <w:rFonts w:ascii="Times New Roman" w:hAnsi="Times New Roman" w:cs="Times New Roman"/>
          <w:bCs/>
          <w:rPrChange w:id="144" w:author="Lam, Christopher" w:date="2013-10-15T15:58:00Z">
            <w:rPr/>
          </w:rPrChange>
        </w:rPr>
        <w:pPrChange w:id="145" w:author="Lam, Christopher" w:date="2013-10-15T15:58:00Z">
          <w:pPr>
            <w:numPr>
              <w:numId w:val="11"/>
            </w:numPr>
            <w:spacing w:after="0"/>
            <w:ind w:left="360" w:hanging="360"/>
            <w:jc w:val="both"/>
          </w:pPr>
        </w:pPrChange>
      </w:pPr>
      <w:r w:rsidRPr="002250B8">
        <w:rPr>
          <w:rFonts w:ascii="Times New Roman" w:hAnsi="Times New Roman" w:cs="Times New Roman"/>
          <w:bCs/>
          <w:rPrChange w:id="146" w:author="Lam, Christopher" w:date="2013-10-15T15:58:00Z">
            <w:rPr/>
          </w:rPrChange>
        </w:rPr>
        <w:t>Provide</w:t>
      </w:r>
      <w:ins w:id="147" w:author="Lam, Christopher" w:date="2013-10-15T16:01:00Z">
        <w:r w:rsidR="00651E84">
          <w:rPr>
            <w:rFonts w:ascii="Times New Roman" w:hAnsi="Times New Roman" w:cs="Times New Roman"/>
            <w:bCs/>
          </w:rPr>
          <w:t>d</w:t>
        </w:r>
      </w:ins>
      <w:r w:rsidRPr="002250B8">
        <w:rPr>
          <w:rFonts w:ascii="Times New Roman" w:hAnsi="Times New Roman" w:cs="Times New Roman"/>
          <w:bCs/>
          <w:rPrChange w:id="148" w:author="Lam, Christopher" w:date="2013-10-15T15:58:00Z">
            <w:rPr/>
          </w:rPrChange>
        </w:rPr>
        <w:t xml:space="preserve"> patient care to ensure patient comfort including </w:t>
      </w:r>
      <w:commentRangeStart w:id="149"/>
      <w:r w:rsidRPr="002250B8">
        <w:rPr>
          <w:rFonts w:ascii="Times New Roman" w:hAnsi="Times New Roman" w:cs="Times New Roman"/>
          <w:bCs/>
          <w:rPrChange w:id="150" w:author="Lam, Christopher" w:date="2013-10-15T15:58:00Z">
            <w:rPr/>
          </w:rPrChange>
        </w:rPr>
        <w:t>patient positioning and restocking supplies</w:t>
      </w:r>
      <w:commentRangeEnd w:id="149"/>
      <w:r w:rsidR="00651E84">
        <w:rPr>
          <w:rStyle w:val="CommentReference"/>
        </w:rPr>
        <w:commentReference w:id="149"/>
      </w:r>
      <w:r w:rsidRPr="002250B8">
        <w:rPr>
          <w:rFonts w:ascii="Times New Roman" w:hAnsi="Times New Roman" w:cs="Times New Roman"/>
          <w:bCs/>
          <w:rPrChange w:id="151" w:author="Lam, Christopher" w:date="2013-10-15T15:58:00Z">
            <w:rPr/>
          </w:rPrChange>
        </w:rPr>
        <w:t>.</w:t>
      </w:r>
    </w:p>
    <w:p w14:paraId="697E5A7A" w14:textId="4B7A608D" w:rsidR="00785182" w:rsidRPr="002250B8" w:rsidRDefault="00785182">
      <w:pPr>
        <w:pStyle w:val="ListParagraph"/>
        <w:numPr>
          <w:ilvl w:val="0"/>
          <w:numId w:val="15"/>
        </w:numPr>
        <w:spacing w:after="0"/>
        <w:jc w:val="both"/>
        <w:rPr>
          <w:rFonts w:ascii="Times New Roman" w:hAnsi="Times New Roman" w:cs="Times New Roman"/>
          <w:bCs/>
          <w:rPrChange w:id="152" w:author="Lam, Christopher" w:date="2013-10-15T15:58:00Z">
            <w:rPr/>
          </w:rPrChange>
        </w:rPr>
        <w:pPrChange w:id="153" w:author="Lam, Christopher" w:date="2013-10-15T15:58:00Z">
          <w:pPr>
            <w:numPr>
              <w:numId w:val="11"/>
            </w:numPr>
            <w:spacing w:after="0"/>
            <w:ind w:left="360" w:hanging="360"/>
            <w:jc w:val="both"/>
          </w:pPr>
        </w:pPrChange>
      </w:pPr>
      <w:r w:rsidRPr="002250B8">
        <w:rPr>
          <w:rFonts w:ascii="Times New Roman" w:hAnsi="Times New Roman" w:cs="Times New Roman"/>
          <w:bCs/>
          <w:rPrChange w:id="154" w:author="Lam, Christopher" w:date="2013-10-15T15:58:00Z">
            <w:rPr/>
          </w:rPrChange>
        </w:rPr>
        <w:t>Perform</w:t>
      </w:r>
      <w:ins w:id="155" w:author="Lam, Christopher" w:date="2013-10-15T16:04:00Z">
        <w:r w:rsidR="00651E84">
          <w:rPr>
            <w:rFonts w:ascii="Times New Roman" w:hAnsi="Times New Roman" w:cs="Times New Roman"/>
            <w:bCs/>
          </w:rPr>
          <w:t>ed</w:t>
        </w:r>
      </w:ins>
      <w:r w:rsidRPr="002250B8">
        <w:rPr>
          <w:rFonts w:ascii="Times New Roman" w:hAnsi="Times New Roman" w:cs="Times New Roman"/>
          <w:bCs/>
          <w:rPrChange w:id="156" w:author="Lam, Christopher" w:date="2013-10-15T15:58:00Z">
            <w:rPr/>
          </w:rPrChange>
        </w:rPr>
        <w:t xml:space="preserve"> </w:t>
      </w:r>
      <w:ins w:id="157" w:author="Lam, Christopher" w:date="2013-10-16T14:05:00Z">
        <w:r w:rsidR="00363191">
          <w:rPr>
            <w:rFonts w:ascii="Times New Roman" w:hAnsi="Times New Roman" w:cs="Times New Roman"/>
            <w:bCs/>
          </w:rPr>
          <w:t>d</w:t>
        </w:r>
      </w:ins>
      <w:del w:id="158" w:author="Lam, Christopher" w:date="2013-10-16T14:05:00Z">
        <w:r w:rsidRPr="002250B8" w:rsidDel="00363191">
          <w:rPr>
            <w:rFonts w:ascii="Times New Roman" w:hAnsi="Times New Roman" w:cs="Times New Roman"/>
            <w:bCs/>
            <w:rPrChange w:id="159" w:author="Lam, Christopher" w:date="2013-10-15T15:58:00Z">
              <w:rPr/>
            </w:rPrChange>
          </w:rPr>
          <w:delText>D</w:delText>
        </w:r>
      </w:del>
      <w:r w:rsidRPr="002250B8">
        <w:rPr>
          <w:rFonts w:ascii="Times New Roman" w:hAnsi="Times New Roman" w:cs="Times New Roman"/>
          <w:bCs/>
          <w:rPrChange w:id="160" w:author="Lam, Christopher" w:date="2013-10-15T15:58:00Z">
            <w:rPr/>
          </w:rPrChange>
        </w:rPr>
        <w:t>iffusion studies, MR Angiograms, reformats, and MIP imaging.</w:t>
      </w:r>
    </w:p>
    <w:p w14:paraId="2F61F2CE" w14:textId="77777777" w:rsidR="005B16FB" w:rsidRPr="002250B8" w:rsidRDefault="005B16FB">
      <w:pPr>
        <w:pStyle w:val="ListParagraph"/>
        <w:numPr>
          <w:ilvl w:val="0"/>
          <w:numId w:val="15"/>
        </w:numPr>
        <w:spacing w:after="0"/>
        <w:jc w:val="both"/>
        <w:rPr>
          <w:rFonts w:ascii="Times New Roman" w:hAnsi="Times New Roman" w:cs="Times New Roman"/>
          <w:bCs/>
          <w:rPrChange w:id="161" w:author="Lam, Christopher" w:date="2013-10-15T15:58:00Z">
            <w:rPr/>
          </w:rPrChange>
        </w:rPr>
        <w:pPrChange w:id="162" w:author="Lam, Christopher" w:date="2013-10-15T15:58:00Z">
          <w:pPr>
            <w:pStyle w:val="ListParagraph"/>
            <w:numPr>
              <w:numId w:val="11"/>
            </w:numPr>
            <w:spacing w:after="0"/>
            <w:ind w:left="360" w:hanging="360"/>
            <w:jc w:val="both"/>
          </w:pPr>
        </w:pPrChange>
      </w:pPr>
      <w:commentRangeStart w:id="163"/>
      <w:r w:rsidRPr="002250B8">
        <w:rPr>
          <w:rFonts w:ascii="Times New Roman" w:hAnsi="Times New Roman" w:cs="Times New Roman"/>
          <w:bCs/>
          <w:rPrChange w:id="164" w:author="Lam, Christopher" w:date="2013-10-15T15:58:00Z">
            <w:rPr/>
          </w:rPrChange>
        </w:rPr>
        <w:t>Document</w:t>
      </w:r>
      <w:ins w:id="165" w:author="Lam, Christopher" w:date="2013-10-15T16:04:00Z">
        <w:r w:rsidR="00651E84">
          <w:rPr>
            <w:rFonts w:ascii="Times New Roman" w:hAnsi="Times New Roman" w:cs="Times New Roman"/>
            <w:bCs/>
          </w:rPr>
          <w:t>ed</w:t>
        </w:r>
        <w:commentRangeEnd w:id="163"/>
        <w:r w:rsidR="00651E84">
          <w:rPr>
            <w:rStyle w:val="CommentReference"/>
          </w:rPr>
          <w:commentReference w:id="163"/>
        </w:r>
      </w:ins>
      <w:r w:rsidRPr="002250B8">
        <w:rPr>
          <w:rFonts w:ascii="Times New Roman" w:hAnsi="Times New Roman" w:cs="Times New Roman"/>
          <w:bCs/>
          <w:rPrChange w:id="166" w:author="Lam, Christopher" w:date="2013-10-15T15:58:00Z">
            <w:rPr/>
          </w:rPrChange>
        </w:rPr>
        <w:t xml:space="preserve"> pertinent patient history and number of images in radiology information system.</w:t>
      </w:r>
    </w:p>
    <w:p w14:paraId="5BACA5AC" w14:textId="27C74EBA" w:rsidR="001E5994" w:rsidRPr="002250B8" w:rsidRDefault="001E5994">
      <w:pPr>
        <w:pStyle w:val="ListParagraph"/>
        <w:numPr>
          <w:ilvl w:val="0"/>
          <w:numId w:val="15"/>
        </w:numPr>
        <w:spacing w:after="0"/>
        <w:rPr>
          <w:rFonts w:ascii="Times New Roman" w:hAnsi="Times New Roman" w:cs="Times New Roman"/>
          <w:bCs/>
          <w:rPrChange w:id="167" w:author="Lam, Christopher" w:date="2013-10-15T15:58:00Z">
            <w:rPr/>
          </w:rPrChange>
        </w:rPr>
        <w:pPrChange w:id="168" w:author="Lam, Christopher" w:date="2013-10-15T15:58:00Z">
          <w:pPr>
            <w:pStyle w:val="ListParagraph"/>
            <w:numPr>
              <w:numId w:val="11"/>
            </w:numPr>
            <w:spacing w:after="0"/>
            <w:ind w:left="360" w:hanging="360"/>
          </w:pPr>
        </w:pPrChange>
      </w:pPr>
      <w:commentRangeStart w:id="169"/>
      <w:r w:rsidRPr="002250B8">
        <w:rPr>
          <w:rFonts w:ascii="Times New Roman" w:hAnsi="Times New Roman" w:cs="Times New Roman"/>
          <w:bCs/>
          <w:rPrChange w:id="170" w:author="Lam, Christopher" w:date="2013-10-15T15:58:00Z">
            <w:rPr/>
          </w:rPrChange>
        </w:rPr>
        <w:t>Perform</w:t>
      </w:r>
      <w:ins w:id="171" w:author="Lam, Christopher" w:date="2013-10-15T16:05:00Z">
        <w:r w:rsidR="00651E84">
          <w:rPr>
            <w:rFonts w:ascii="Times New Roman" w:hAnsi="Times New Roman" w:cs="Times New Roman"/>
            <w:bCs/>
          </w:rPr>
          <w:t>ed</w:t>
        </w:r>
      </w:ins>
      <w:r w:rsidRPr="002250B8">
        <w:rPr>
          <w:rFonts w:ascii="Times New Roman" w:hAnsi="Times New Roman" w:cs="Times New Roman"/>
          <w:bCs/>
          <w:rPrChange w:id="172" w:author="Lam, Christopher" w:date="2013-10-15T15:58:00Z">
            <w:rPr/>
          </w:rPrChange>
        </w:rPr>
        <w:t xml:space="preserve"> </w:t>
      </w:r>
      <w:commentRangeEnd w:id="169"/>
      <w:r w:rsidR="00651E84">
        <w:rPr>
          <w:rStyle w:val="CommentReference"/>
        </w:rPr>
        <w:commentReference w:id="169"/>
      </w:r>
      <w:r w:rsidRPr="002250B8">
        <w:rPr>
          <w:rFonts w:ascii="Times New Roman" w:hAnsi="Times New Roman" w:cs="Times New Roman"/>
          <w:bCs/>
          <w:rPrChange w:id="173" w:author="Lam, Christopher" w:date="2013-10-15T15:58:00Z">
            <w:rPr/>
          </w:rPrChange>
        </w:rPr>
        <w:t xml:space="preserve">various required documentation functions related to </w:t>
      </w:r>
      <w:ins w:id="174" w:author="Lam, Christopher" w:date="2013-10-16T14:09:00Z">
        <w:r w:rsidR="00CA2137">
          <w:rPr>
            <w:rFonts w:ascii="Times New Roman" w:hAnsi="Times New Roman" w:cs="Times New Roman"/>
            <w:bCs/>
          </w:rPr>
          <w:t>d</w:t>
        </w:r>
      </w:ins>
      <w:del w:id="175" w:author="Lam, Christopher" w:date="2013-10-16T14:09:00Z">
        <w:r w:rsidRPr="002250B8" w:rsidDel="00CA2137">
          <w:rPr>
            <w:rFonts w:ascii="Times New Roman" w:hAnsi="Times New Roman" w:cs="Times New Roman"/>
            <w:bCs/>
            <w:rPrChange w:id="176" w:author="Lam, Christopher" w:date="2013-10-15T15:58:00Z">
              <w:rPr/>
            </w:rPrChange>
          </w:rPr>
          <w:delText>D</w:delText>
        </w:r>
      </w:del>
      <w:r w:rsidRPr="002250B8">
        <w:rPr>
          <w:rFonts w:ascii="Times New Roman" w:hAnsi="Times New Roman" w:cs="Times New Roman"/>
          <w:bCs/>
          <w:rPrChange w:id="177" w:author="Lam, Christopher" w:date="2013-10-15T15:58:00Z">
            <w:rPr/>
          </w:rPrChange>
        </w:rPr>
        <w:t xml:space="preserve">iagnostic </w:t>
      </w:r>
      <w:ins w:id="178" w:author="Lam, Christopher" w:date="2013-10-16T14:09:00Z">
        <w:r w:rsidR="00CA2137">
          <w:rPr>
            <w:rFonts w:ascii="Times New Roman" w:hAnsi="Times New Roman" w:cs="Times New Roman"/>
            <w:bCs/>
          </w:rPr>
          <w:t>i</w:t>
        </w:r>
      </w:ins>
      <w:del w:id="179" w:author="Lam, Christopher" w:date="2013-10-16T14:09:00Z">
        <w:r w:rsidRPr="002250B8" w:rsidDel="00CA2137">
          <w:rPr>
            <w:rFonts w:ascii="Times New Roman" w:hAnsi="Times New Roman" w:cs="Times New Roman"/>
            <w:bCs/>
            <w:rPrChange w:id="180" w:author="Lam, Christopher" w:date="2013-10-15T15:58:00Z">
              <w:rPr/>
            </w:rPrChange>
          </w:rPr>
          <w:delText>I</w:delText>
        </w:r>
      </w:del>
      <w:r w:rsidRPr="002250B8">
        <w:rPr>
          <w:rFonts w:ascii="Times New Roman" w:hAnsi="Times New Roman" w:cs="Times New Roman"/>
          <w:bCs/>
          <w:rPrChange w:id="181" w:author="Lam, Christopher" w:date="2013-10-15T15:58:00Z">
            <w:rPr/>
          </w:rPrChange>
        </w:rPr>
        <w:t>maging.</w:t>
      </w:r>
    </w:p>
    <w:p w14:paraId="095C935A" w14:textId="77777777" w:rsidR="00BE45E8" w:rsidRDefault="00BE45E8" w:rsidP="00516165">
      <w:pPr>
        <w:spacing w:after="0"/>
        <w:jc w:val="both"/>
        <w:rPr>
          <w:rFonts w:ascii="Times New Roman" w:hAnsi="Times New Roman" w:cs="Times New Roman"/>
          <w:bCs/>
        </w:rPr>
      </w:pPr>
    </w:p>
    <w:p w14:paraId="3F8D8B55" w14:textId="77777777" w:rsidR="00244012" w:rsidRDefault="00244012" w:rsidP="00516165">
      <w:pPr>
        <w:spacing w:after="0"/>
        <w:jc w:val="both"/>
        <w:rPr>
          <w:rFonts w:ascii="Times New Roman" w:hAnsi="Times New Roman" w:cs="Times New Roman"/>
          <w:bCs/>
        </w:rPr>
      </w:pPr>
      <w:r w:rsidRPr="00795074">
        <w:rPr>
          <w:rFonts w:ascii="Times New Roman" w:hAnsi="Times New Roman" w:cs="Times New Roman"/>
          <w:bCs/>
          <w:i/>
        </w:rPr>
        <w:t xml:space="preserve">Baylor Diagnostic Imaging Center at </w:t>
      </w:r>
      <w:proofErr w:type="spellStart"/>
      <w:r w:rsidRPr="00795074">
        <w:rPr>
          <w:rFonts w:ascii="Times New Roman" w:hAnsi="Times New Roman" w:cs="Times New Roman"/>
          <w:bCs/>
          <w:i/>
        </w:rPr>
        <w:t>Junius</w:t>
      </w:r>
      <w:proofErr w:type="spellEnd"/>
      <w:r w:rsidR="00BE45E8" w:rsidRPr="00795074">
        <w:rPr>
          <w:rFonts w:ascii="Times New Roman" w:hAnsi="Times New Roman" w:cs="Times New Roman"/>
          <w:bCs/>
          <w:i/>
        </w:rPr>
        <w:t>, Dallas, Texas</w:t>
      </w:r>
      <w:r w:rsidR="00BE45E8">
        <w:rPr>
          <w:rFonts w:ascii="Times New Roman" w:hAnsi="Times New Roman" w:cs="Times New Roman"/>
          <w:bCs/>
        </w:rPr>
        <w:t xml:space="preserve">                                </w:t>
      </w:r>
      <w:r w:rsidRPr="00A93D24">
        <w:rPr>
          <w:rFonts w:ascii="Times New Roman" w:hAnsi="Times New Roman" w:cs="Times New Roman"/>
          <w:bCs/>
        </w:rPr>
        <w:t xml:space="preserve"> October – </w:t>
      </w:r>
      <w:r w:rsidR="00F9290C">
        <w:rPr>
          <w:rFonts w:ascii="Times New Roman" w:hAnsi="Times New Roman" w:cs="Times New Roman"/>
          <w:bCs/>
        </w:rPr>
        <w:t>December 2012</w:t>
      </w:r>
    </w:p>
    <w:p w14:paraId="34271917" w14:textId="16CF3849" w:rsidR="00244012" w:rsidRPr="00C938D8" w:rsidRDefault="001E5994">
      <w:pPr>
        <w:pStyle w:val="ListParagraph"/>
        <w:numPr>
          <w:ilvl w:val="0"/>
          <w:numId w:val="16"/>
        </w:numPr>
        <w:spacing w:after="0"/>
        <w:jc w:val="both"/>
        <w:rPr>
          <w:rFonts w:ascii="Times New Roman" w:hAnsi="Times New Roman" w:cs="Times New Roman"/>
          <w:bCs/>
          <w:rPrChange w:id="182" w:author="Lam, Christopher" w:date="2013-10-15T16:09:00Z">
            <w:rPr/>
          </w:rPrChange>
        </w:rPr>
        <w:pPrChange w:id="183" w:author="Lam, Christopher" w:date="2013-10-15T16:09:00Z">
          <w:pPr>
            <w:pStyle w:val="ListParagraph"/>
            <w:numPr>
              <w:numId w:val="11"/>
            </w:numPr>
            <w:spacing w:after="0"/>
            <w:ind w:left="360" w:hanging="360"/>
            <w:jc w:val="both"/>
          </w:pPr>
        </w:pPrChange>
      </w:pPr>
      <w:del w:id="184" w:author="Lam, Christopher" w:date="2013-10-15T16:07:00Z">
        <w:r w:rsidRPr="00C938D8" w:rsidDel="00651E84">
          <w:rPr>
            <w:rFonts w:ascii="Times New Roman" w:hAnsi="Times New Roman" w:cs="Times New Roman"/>
            <w:bCs/>
            <w:rPrChange w:id="185" w:author="Lam, Christopher" w:date="2013-10-15T16:09:00Z">
              <w:rPr/>
            </w:rPrChange>
          </w:rPr>
          <w:delText>Perform</w:delText>
        </w:r>
        <w:r w:rsidR="00BE45E8" w:rsidRPr="00C938D8" w:rsidDel="00651E84">
          <w:rPr>
            <w:rFonts w:ascii="Times New Roman" w:hAnsi="Times New Roman" w:cs="Times New Roman"/>
            <w:bCs/>
            <w:rPrChange w:id="186" w:author="Lam, Christopher" w:date="2013-10-15T16:09:00Z">
              <w:rPr/>
            </w:rPrChange>
          </w:rPr>
          <w:delText xml:space="preserve"> </w:delText>
        </w:r>
      </w:del>
      <w:ins w:id="187" w:author="Lam, Christopher" w:date="2013-10-15T16:07:00Z">
        <w:r w:rsidR="00651E84" w:rsidRPr="00C938D8">
          <w:rPr>
            <w:rFonts w:ascii="Times New Roman" w:hAnsi="Times New Roman" w:cs="Times New Roman"/>
            <w:bCs/>
            <w:rPrChange w:id="188" w:author="Lam, Christopher" w:date="2013-10-15T16:09:00Z">
              <w:rPr/>
            </w:rPrChange>
          </w:rPr>
          <w:t xml:space="preserve">Conducted </w:t>
        </w:r>
      </w:ins>
      <w:del w:id="189" w:author="Lam, Christopher" w:date="2013-10-16T14:06:00Z">
        <w:r w:rsidR="00BE45E8" w:rsidRPr="00C938D8" w:rsidDel="0012609A">
          <w:rPr>
            <w:rFonts w:ascii="Times New Roman" w:hAnsi="Times New Roman" w:cs="Times New Roman"/>
            <w:bCs/>
            <w:rPrChange w:id="190" w:author="Lam, Christopher" w:date="2013-10-15T16:09:00Z">
              <w:rPr/>
            </w:rPrChange>
          </w:rPr>
          <w:delText>various</w:delText>
        </w:r>
        <w:r w:rsidRPr="00C938D8" w:rsidDel="0012609A">
          <w:rPr>
            <w:rFonts w:ascii="Times New Roman" w:hAnsi="Times New Roman" w:cs="Times New Roman"/>
            <w:bCs/>
            <w:rPrChange w:id="191" w:author="Lam, Christopher" w:date="2013-10-15T16:09:00Z">
              <w:rPr/>
            </w:rPrChange>
          </w:rPr>
          <w:delText xml:space="preserve"> </w:delText>
        </w:r>
      </w:del>
      <w:r w:rsidRPr="00C938D8">
        <w:rPr>
          <w:rFonts w:ascii="Times New Roman" w:hAnsi="Times New Roman" w:cs="Times New Roman"/>
          <w:bCs/>
          <w:rPrChange w:id="192" w:author="Lam, Christopher" w:date="2013-10-15T16:09:00Z">
            <w:rPr/>
          </w:rPrChange>
        </w:rPr>
        <w:t>MRI</w:t>
      </w:r>
      <w:r w:rsidR="00BE45E8" w:rsidRPr="00C938D8">
        <w:rPr>
          <w:rFonts w:ascii="Times New Roman" w:hAnsi="Times New Roman" w:cs="Times New Roman"/>
          <w:bCs/>
          <w:rPrChange w:id="193" w:author="Lam, Christopher" w:date="2013-10-15T16:09:00Z">
            <w:rPr/>
          </w:rPrChange>
        </w:rPr>
        <w:t xml:space="preserve"> studies on the</w:t>
      </w:r>
      <w:r w:rsidR="00340222" w:rsidRPr="00C938D8">
        <w:rPr>
          <w:rFonts w:ascii="Times New Roman" w:hAnsi="Times New Roman" w:cs="Times New Roman"/>
          <w:bCs/>
          <w:rPrChange w:id="194" w:author="Lam, Christopher" w:date="2013-10-15T16:09:00Z">
            <w:rPr/>
          </w:rPrChange>
        </w:rPr>
        <w:t xml:space="preserve"> 1.5T</w:t>
      </w:r>
      <w:r w:rsidR="00BE45E8" w:rsidRPr="00C938D8">
        <w:rPr>
          <w:rFonts w:ascii="Times New Roman" w:hAnsi="Times New Roman" w:cs="Times New Roman"/>
          <w:bCs/>
          <w:rPrChange w:id="195" w:author="Lam, Christopher" w:date="2013-10-15T16:09:00Z">
            <w:rPr/>
          </w:rPrChange>
        </w:rPr>
        <w:t xml:space="preserve"> GE platform.</w:t>
      </w:r>
    </w:p>
    <w:p w14:paraId="5AFA5FB2" w14:textId="77777777" w:rsidR="0044328A" w:rsidRPr="00C938D8" w:rsidRDefault="0044328A">
      <w:pPr>
        <w:pStyle w:val="ListParagraph"/>
        <w:numPr>
          <w:ilvl w:val="0"/>
          <w:numId w:val="16"/>
        </w:numPr>
        <w:spacing w:after="0"/>
        <w:jc w:val="both"/>
        <w:rPr>
          <w:rFonts w:ascii="Times New Roman" w:hAnsi="Times New Roman" w:cs="Times New Roman"/>
          <w:bCs/>
          <w:rPrChange w:id="196" w:author="Lam, Christopher" w:date="2013-10-15T16:09:00Z">
            <w:rPr/>
          </w:rPrChange>
        </w:rPr>
        <w:pPrChange w:id="197" w:author="Lam, Christopher" w:date="2013-10-15T16:09:00Z">
          <w:pPr>
            <w:pStyle w:val="ListParagraph"/>
            <w:numPr>
              <w:numId w:val="11"/>
            </w:numPr>
            <w:spacing w:after="0"/>
            <w:ind w:left="360" w:hanging="360"/>
            <w:jc w:val="both"/>
          </w:pPr>
        </w:pPrChange>
      </w:pPr>
      <w:r w:rsidRPr="00C938D8">
        <w:rPr>
          <w:rFonts w:ascii="Times New Roman" w:hAnsi="Times New Roman" w:cs="Times New Roman"/>
          <w:bCs/>
          <w:rPrChange w:id="198" w:author="Lam, Christopher" w:date="2013-10-15T16:09:00Z">
            <w:rPr/>
          </w:rPrChange>
        </w:rPr>
        <w:t>Perform</w:t>
      </w:r>
      <w:ins w:id="199" w:author="Lam, Christopher" w:date="2013-10-15T16:07:00Z">
        <w:r w:rsidR="00651E84" w:rsidRPr="00C938D8">
          <w:rPr>
            <w:rFonts w:ascii="Times New Roman" w:hAnsi="Times New Roman" w:cs="Times New Roman"/>
            <w:bCs/>
            <w:rPrChange w:id="200" w:author="Lam, Christopher" w:date="2013-10-15T16:09:00Z">
              <w:rPr/>
            </w:rPrChange>
          </w:rPr>
          <w:t>ed</w:t>
        </w:r>
      </w:ins>
      <w:r w:rsidRPr="00C938D8">
        <w:rPr>
          <w:rFonts w:ascii="Times New Roman" w:hAnsi="Times New Roman" w:cs="Times New Roman"/>
          <w:bCs/>
          <w:rPrChange w:id="201" w:author="Lam, Christopher" w:date="2013-10-15T16:09:00Z">
            <w:rPr/>
          </w:rPrChange>
        </w:rPr>
        <w:t xml:space="preserve"> daily safety, warm-up</w:t>
      </w:r>
      <w:ins w:id="202" w:author="Lam, Christopher" w:date="2013-10-15T16:07:00Z">
        <w:r w:rsidR="00651E84" w:rsidRPr="00C938D8">
          <w:rPr>
            <w:rFonts w:ascii="Times New Roman" w:hAnsi="Times New Roman" w:cs="Times New Roman"/>
            <w:bCs/>
            <w:rPrChange w:id="203" w:author="Lam, Christopher" w:date="2013-10-15T16:09:00Z">
              <w:rPr/>
            </w:rPrChange>
          </w:rPr>
          <w:t>,</w:t>
        </w:r>
      </w:ins>
      <w:r w:rsidRPr="00C938D8">
        <w:rPr>
          <w:rFonts w:ascii="Times New Roman" w:hAnsi="Times New Roman" w:cs="Times New Roman"/>
          <w:bCs/>
          <w:rPrChange w:id="204" w:author="Lam, Christopher" w:date="2013-10-15T16:09:00Z">
            <w:rPr/>
          </w:rPrChange>
        </w:rPr>
        <w:t xml:space="preserve"> and quality checks for MRI rooms and equipment.</w:t>
      </w:r>
    </w:p>
    <w:p w14:paraId="52360F6C" w14:textId="115F0CD1" w:rsidR="00E53730" w:rsidRPr="00C938D8" w:rsidRDefault="00E53730">
      <w:pPr>
        <w:pStyle w:val="ListParagraph"/>
        <w:numPr>
          <w:ilvl w:val="0"/>
          <w:numId w:val="16"/>
        </w:numPr>
        <w:spacing w:after="0"/>
        <w:jc w:val="both"/>
        <w:rPr>
          <w:rFonts w:ascii="Times New Roman" w:hAnsi="Times New Roman" w:cs="Times New Roman"/>
          <w:bCs/>
          <w:rPrChange w:id="205" w:author="Lam, Christopher" w:date="2013-10-15T16:09:00Z">
            <w:rPr/>
          </w:rPrChange>
        </w:rPr>
        <w:pPrChange w:id="206" w:author="Lam, Christopher" w:date="2013-10-15T16:09:00Z">
          <w:pPr>
            <w:pStyle w:val="ListParagraph"/>
            <w:numPr>
              <w:numId w:val="11"/>
            </w:numPr>
            <w:spacing w:after="0"/>
            <w:ind w:left="360" w:hanging="360"/>
            <w:jc w:val="both"/>
          </w:pPr>
        </w:pPrChange>
      </w:pPr>
      <w:r w:rsidRPr="00C938D8">
        <w:rPr>
          <w:rFonts w:ascii="Times New Roman" w:hAnsi="Times New Roman" w:cs="Times New Roman"/>
          <w:bCs/>
          <w:rPrChange w:id="207" w:author="Lam, Christopher" w:date="2013-10-15T16:09:00Z">
            <w:rPr/>
          </w:rPrChange>
        </w:rPr>
        <w:t>Ensure</w:t>
      </w:r>
      <w:ins w:id="208" w:author="Lam, Christopher" w:date="2013-10-15T16:07:00Z">
        <w:r w:rsidR="00CA2137" w:rsidRPr="00CA2137">
          <w:rPr>
            <w:rFonts w:ascii="Times New Roman" w:hAnsi="Times New Roman" w:cs="Times New Roman"/>
            <w:bCs/>
          </w:rPr>
          <w:t xml:space="preserve">d </w:t>
        </w:r>
      </w:ins>
      <w:del w:id="209" w:author="Lam, Christopher" w:date="2013-10-16T14:10:00Z">
        <w:r w:rsidRPr="00C938D8" w:rsidDel="00CA2137">
          <w:rPr>
            <w:rFonts w:ascii="Times New Roman" w:hAnsi="Times New Roman" w:cs="Times New Roman"/>
            <w:bCs/>
            <w:rPrChange w:id="210" w:author="Lam, Christopher" w:date="2013-10-15T16:09:00Z">
              <w:rPr/>
            </w:rPrChange>
          </w:rPr>
          <w:delText xml:space="preserve"> all documentation </w:delText>
        </w:r>
      </w:del>
      <w:del w:id="211" w:author="Lam, Christopher" w:date="2013-10-15T16:07:00Z">
        <w:r w:rsidRPr="00C938D8" w:rsidDel="00651E84">
          <w:rPr>
            <w:rFonts w:ascii="Times New Roman" w:hAnsi="Times New Roman" w:cs="Times New Roman"/>
            <w:bCs/>
            <w:rPrChange w:id="212" w:author="Lam, Christopher" w:date="2013-10-15T16:09:00Z">
              <w:rPr/>
            </w:rPrChange>
          </w:rPr>
          <w:delText xml:space="preserve">is </w:delText>
        </w:r>
      </w:del>
      <w:r w:rsidRPr="00C938D8">
        <w:rPr>
          <w:rFonts w:ascii="Times New Roman" w:hAnsi="Times New Roman" w:cs="Times New Roman"/>
          <w:bCs/>
          <w:rPrChange w:id="213" w:author="Lam, Christopher" w:date="2013-10-15T16:09:00Z">
            <w:rPr/>
          </w:rPrChange>
        </w:rPr>
        <w:t>complete and accurate</w:t>
      </w:r>
      <w:ins w:id="214" w:author="Lam, Christopher" w:date="2013-10-16T14:10:00Z">
        <w:r w:rsidR="00CA2137">
          <w:rPr>
            <w:rFonts w:ascii="Times New Roman" w:hAnsi="Times New Roman" w:cs="Times New Roman"/>
            <w:bCs/>
          </w:rPr>
          <w:t xml:space="preserve"> documentation</w:t>
        </w:r>
      </w:ins>
      <w:r w:rsidRPr="00C938D8">
        <w:rPr>
          <w:rFonts w:ascii="Times New Roman" w:hAnsi="Times New Roman" w:cs="Times New Roman"/>
          <w:bCs/>
          <w:rPrChange w:id="215" w:author="Lam, Christopher" w:date="2013-10-15T16:09:00Z">
            <w:rPr/>
          </w:rPrChange>
        </w:rPr>
        <w:t xml:space="preserve">, including </w:t>
      </w:r>
      <w:del w:id="216" w:author="Lam, Christopher" w:date="2013-10-15T16:07:00Z">
        <w:r w:rsidRPr="00C938D8" w:rsidDel="00651E84">
          <w:rPr>
            <w:rFonts w:ascii="Times New Roman" w:hAnsi="Times New Roman" w:cs="Times New Roman"/>
            <w:bCs/>
            <w:rPrChange w:id="217" w:author="Lam, Christopher" w:date="2013-10-15T16:09:00Z">
              <w:rPr/>
            </w:rPrChange>
          </w:rPr>
          <w:delText xml:space="preserve">that associated with </w:delText>
        </w:r>
      </w:del>
      <w:r w:rsidRPr="00C938D8">
        <w:rPr>
          <w:rFonts w:ascii="Times New Roman" w:hAnsi="Times New Roman" w:cs="Times New Roman"/>
          <w:bCs/>
          <w:rPrChange w:id="218" w:author="Lam, Christopher" w:date="2013-10-15T16:09:00Z">
            <w:rPr/>
          </w:rPrChange>
        </w:rPr>
        <w:t>patient billing.</w:t>
      </w:r>
    </w:p>
    <w:p w14:paraId="7EFA8151" w14:textId="77777777" w:rsidR="001E5994" w:rsidRPr="00C938D8" w:rsidRDefault="001E5994">
      <w:pPr>
        <w:pStyle w:val="ListParagraph"/>
        <w:numPr>
          <w:ilvl w:val="0"/>
          <w:numId w:val="16"/>
        </w:numPr>
        <w:spacing w:after="0"/>
        <w:jc w:val="both"/>
        <w:rPr>
          <w:rFonts w:ascii="Times New Roman" w:hAnsi="Times New Roman" w:cs="Times New Roman"/>
          <w:bCs/>
          <w:rPrChange w:id="219" w:author="Lam, Christopher" w:date="2013-10-15T16:09:00Z">
            <w:rPr/>
          </w:rPrChange>
        </w:rPr>
        <w:pPrChange w:id="220" w:author="Lam, Christopher" w:date="2013-10-15T16:09:00Z">
          <w:pPr>
            <w:pStyle w:val="ListParagraph"/>
            <w:numPr>
              <w:numId w:val="11"/>
            </w:numPr>
            <w:spacing w:after="0"/>
            <w:ind w:left="360" w:hanging="360"/>
            <w:jc w:val="both"/>
          </w:pPr>
        </w:pPrChange>
      </w:pPr>
      <w:r w:rsidRPr="00C938D8">
        <w:rPr>
          <w:rFonts w:ascii="Times New Roman" w:hAnsi="Times New Roman" w:cs="Times New Roman"/>
          <w:bCs/>
          <w:rPrChange w:id="221" w:author="Lam, Christopher" w:date="2013-10-15T16:09:00Z">
            <w:rPr/>
          </w:rPrChange>
        </w:rPr>
        <w:t>Select</w:t>
      </w:r>
      <w:ins w:id="222" w:author="Lam, Christopher" w:date="2013-10-15T16:07:00Z">
        <w:r w:rsidR="00651E84" w:rsidRPr="00C938D8">
          <w:rPr>
            <w:rFonts w:ascii="Times New Roman" w:hAnsi="Times New Roman" w:cs="Times New Roman"/>
            <w:bCs/>
            <w:rPrChange w:id="223" w:author="Lam, Christopher" w:date="2013-10-15T16:09:00Z">
              <w:rPr/>
            </w:rPrChange>
          </w:rPr>
          <w:t>ed</w:t>
        </w:r>
      </w:ins>
      <w:r w:rsidRPr="00C938D8">
        <w:rPr>
          <w:rFonts w:ascii="Times New Roman" w:hAnsi="Times New Roman" w:cs="Times New Roman"/>
          <w:bCs/>
          <w:rPrChange w:id="224" w:author="Lam, Christopher" w:date="2013-10-15T16:09:00Z">
            <w:rPr/>
          </w:rPrChange>
        </w:rPr>
        <w:t xml:space="preserve"> equipment and patient position to ensure optimal diagnostic images.</w:t>
      </w:r>
    </w:p>
    <w:p w14:paraId="6B3FED85" w14:textId="6764F954" w:rsidR="007A0167" w:rsidRPr="00C938D8" w:rsidRDefault="007A0167">
      <w:pPr>
        <w:pStyle w:val="ListParagraph"/>
        <w:numPr>
          <w:ilvl w:val="0"/>
          <w:numId w:val="16"/>
        </w:numPr>
        <w:spacing w:after="0" w:line="240" w:lineRule="auto"/>
        <w:jc w:val="both"/>
        <w:rPr>
          <w:rFonts w:ascii="Times New Roman" w:hAnsi="Times New Roman" w:cs="Times New Roman"/>
          <w:bCs/>
          <w:rPrChange w:id="225" w:author="Lam, Christopher" w:date="2013-10-15T16:09:00Z">
            <w:rPr/>
          </w:rPrChange>
        </w:rPr>
        <w:pPrChange w:id="226" w:author="Lam, Christopher" w:date="2013-10-15T16:09:00Z">
          <w:pPr>
            <w:pStyle w:val="ListParagraph"/>
            <w:numPr>
              <w:numId w:val="11"/>
            </w:numPr>
            <w:spacing w:after="0" w:line="240" w:lineRule="auto"/>
            <w:ind w:left="360" w:hanging="360"/>
            <w:contextualSpacing w:val="0"/>
            <w:jc w:val="both"/>
          </w:pPr>
        </w:pPrChange>
      </w:pPr>
      <w:r w:rsidRPr="00C938D8">
        <w:rPr>
          <w:rFonts w:ascii="Times New Roman" w:hAnsi="Times New Roman" w:cs="Times New Roman"/>
          <w:bCs/>
          <w:rPrChange w:id="227" w:author="Lam, Christopher" w:date="2013-10-15T16:09:00Z">
            <w:rPr/>
          </w:rPrChange>
        </w:rPr>
        <w:t>Perform</w:t>
      </w:r>
      <w:ins w:id="228" w:author="Lam, Christopher" w:date="2013-10-15T16:08:00Z">
        <w:r w:rsidR="00651E84" w:rsidRPr="00C938D8">
          <w:rPr>
            <w:rFonts w:ascii="Times New Roman" w:hAnsi="Times New Roman" w:cs="Times New Roman"/>
            <w:bCs/>
            <w:rPrChange w:id="229" w:author="Lam, Christopher" w:date="2013-10-15T16:09:00Z">
              <w:rPr/>
            </w:rPrChange>
          </w:rPr>
          <w:t>ed</w:t>
        </w:r>
      </w:ins>
      <w:r w:rsidRPr="00C938D8">
        <w:rPr>
          <w:rFonts w:ascii="Times New Roman" w:hAnsi="Times New Roman" w:cs="Times New Roman"/>
          <w:bCs/>
          <w:rPrChange w:id="230" w:author="Lam, Christopher" w:date="2013-10-15T16:09:00Z">
            <w:rPr/>
          </w:rPrChange>
        </w:rPr>
        <w:t xml:space="preserve"> image reconstruction </w:t>
      </w:r>
      <w:r w:rsidR="00934BDB" w:rsidRPr="00C938D8">
        <w:rPr>
          <w:rFonts w:ascii="Times New Roman" w:hAnsi="Times New Roman" w:cs="Times New Roman"/>
          <w:bCs/>
          <w:rPrChange w:id="231" w:author="Lam, Christopher" w:date="2013-10-15T16:09:00Z">
            <w:rPr/>
          </w:rPrChange>
        </w:rPr>
        <w:t>and post processing</w:t>
      </w:r>
      <w:del w:id="232" w:author="Lam, Christopher" w:date="2013-10-16T14:10:00Z">
        <w:r w:rsidR="00934BDB" w:rsidRPr="00C938D8" w:rsidDel="00CA2137">
          <w:rPr>
            <w:rFonts w:ascii="Times New Roman" w:hAnsi="Times New Roman" w:cs="Times New Roman"/>
            <w:bCs/>
            <w:rPrChange w:id="233" w:author="Lam, Christopher" w:date="2013-10-15T16:09:00Z">
              <w:rPr/>
            </w:rPrChange>
          </w:rPr>
          <w:delText xml:space="preserve"> as necessary</w:delText>
        </w:r>
      </w:del>
      <w:r w:rsidR="00934BDB" w:rsidRPr="00C938D8">
        <w:rPr>
          <w:rFonts w:ascii="Times New Roman" w:hAnsi="Times New Roman" w:cs="Times New Roman"/>
          <w:bCs/>
          <w:rPrChange w:id="234" w:author="Lam, Christopher" w:date="2013-10-15T16:09:00Z">
            <w:rPr/>
          </w:rPrChange>
        </w:rPr>
        <w:t>.</w:t>
      </w:r>
    </w:p>
    <w:p w14:paraId="0E87F324" w14:textId="77777777" w:rsidR="001E5994" w:rsidRDefault="001E5994" w:rsidP="00516165">
      <w:pPr>
        <w:spacing w:after="0" w:line="240" w:lineRule="auto"/>
        <w:jc w:val="both"/>
        <w:rPr>
          <w:rFonts w:ascii="Times New Roman" w:hAnsi="Times New Roman" w:cs="Times New Roman"/>
          <w:bCs/>
        </w:rPr>
      </w:pPr>
    </w:p>
    <w:p w14:paraId="10876E3E" w14:textId="77777777" w:rsidR="003B4C5A" w:rsidRPr="00A93D24" w:rsidRDefault="003B4C5A" w:rsidP="00516165">
      <w:pPr>
        <w:spacing w:after="0" w:line="240" w:lineRule="auto"/>
        <w:jc w:val="both"/>
        <w:rPr>
          <w:rFonts w:ascii="Times New Roman" w:hAnsi="Times New Roman" w:cs="Times New Roman"/>
          <w:bCs/>
        </w:rPr>
      </w:pPr>
      <w:r w:rsidRPr="00795074">
        <w:rPr>
          <w:rFonts w:ascii="Times New Roman" w:hAnsi="Times New Roman" w:cs="Times New Roman"/>
          <w:bCs/>
          <w:i/>
        </w:rPr>
        <w:t>Baylor Advance</w:t>
      </w:r>
      <w:r w:rsidR="00E4349F" w:rsidRPr="00795074">
        <w:rPr>
          <w:rFonts w:ascii="Times New Roman" w:hAnsi="Times New Roman" w:cs="Times New Roman"/>
          <w:bCs/>
          <w:i/>
        </w:rPr>
        <w:t>d</w:t>
      </w:r>
      <w:r w:rsidRPr="00795074">
        <w:rPr>
          <w:rFonts w:ascii="Times New Roman" w:hAnsi="Times New Roman" w:cs="Times New Roman"/>
          <w:bCs/>
          <w:i/>
        </w:rPr>
        <w:t xml:space="preserve"> Imaging Center Dallas, T</w:t>
      </w:r>
      <w:r w:rsidR="00AD7395" w:rsidRPr="00795074">
        <w:rPr>
          <w:rFonts w:ascii="Times New Roman" w:hAnsi="Times New Roman" w:cs="Times New Roman"/>
          <w:bCs/>
          <w:i/>
        </w:rPr>
        <w:t>exas</w:t>
      </w:r>
      <w:r w:rsidR="00076ABA">
        <w:rPr>
          <w:rFonts w:ascii="Times New Roman" w:hAnsi="Times New Roman" w:cs="Times New Roman"/>
          <w:bCs/>
        </w:rPr>
        <w:t xml:space="preserve"> </w:t>
      </w:r>
      <w:r w:rsidR="001E5994">
        <w:rPr>
          <w:rFonts w:ascii="Times New Roman" w:hAnsi="Times New Roman" w:cs="Times New Roman"/>
          <w:bCs/>
        </w:rPr>
        <w:t xml:space="preserve">                                               </w:t>
      </w:r>
      <w:r w:rsidR="00076ABA" w:rsidRPr="00F52972">
        <w:rPr>
          <w:rFonts w:ascii="Times New Roman" w:hAnsi="Times New Roman" w:cs="Times New Roman"/>
          <w:bCs/>
        </w:rPr>
        <w:t xml:space="preserve"> </w:t>
      </w:r>
      <w:r w:rsidR="002333A1">
        <w:rPr>
          <w:rFonts w:ascii="Times New Roman" w:hAnsi="Times New Roman" w:cs="Times New Roman"/>
          <w:bCs/>
        </w:rPr>
        <w:t xml:space="preserve"> </w:t>
      </w:r>
      <w:r w:rsidR="00AD7395" w:rsidRPr="00A93D24">
        <w:rPr>
          <w:rFonts w:ascii="Times New Roman" w:hAnsi="Times New Roman" w:cs="Times New Roman"/>
          <w:bCs/>
        </w:rPr>
        <w:t>August – September 2012</w:t>
      </w:r>
    </w:p>
    <w:p w14:paraId="369D02E9" w14:textId="26AF1925" w:rsidR="00AD7395" w:rsidRPr="00C938D8" w:rsidRDefault="00340222">
      <w:pPr>
        <w:pStyle w:val="ListParagraph"/>
        <w:numPr>
          <w:ilvl w:val="0"/>
          <w:numId w:val="17"/>
        </w:numPr>
        <w:spacing w:after="0" w:line="240" w:lineRule="auto"/>
        <w:rPr>
          <w:rFonts w:ascii="Times New Roman" w:hAnsi="Times New Roman" w:cs="Times New Roman"/>
          <w:rPrChange w:id="235" w:author="Lam, Christopher" w:date="2013-10-15T16:09:00Z">
            <w:rPr/>
          </w:rPrChange>
        </w:rPr>
        <w:pPrChange w:id="236" w:author="Lam, Christopher" w:date="2013-10-15T16:09:00Z">
          <w:pPr>
            <w:pStyle w:val="ListParagraph"/>
            <w:numPr>
              <w:numId w:val="11"/>
            </w:numPr>
            <w:spacing w:after="0" w:line="240" w:lineRule="auto"/>
            <w:ind w:left="360" w:hanging="360"/>
          </w:pPr>
        </w:pPrChange>
      </w:pPr>
      <w:del w:id="237" w:author="Lam, Christopher" w:date="2013-10-15T16:08:00Z">
        <w:r w:rsidRPr="00C938D8" w:rsidDel="00651E84">
          <w:rPr>
            <w:rFonts w:ascii="Times New Roman" w:hAnsi="Times New Roman" w:cs="Times New Roman"/>
            <w:rPrChange w:id="238" w:author="Lam, Christopher" w:date="2013-10-15T16:09:00Z">
              <w:rPr/>
            </w:rPrChange>
          </w:rPr>
          <w:delText>Perform</w:delText>
        </w:r>
        <w:r w:rsidR="00BE45E8" w:rsidRPr="00C938D8" w:rsidDel="00651E84">
          <w:rPr>
            <w:rFonts w:ascii="Times New Roman" w:hAnsi="Times New Roman" w:cs="Times New Roman"/>
            <w:rPrChange w:id="239" w:author="Lam, Christopher" w:date="2013-10-15T16:09:00Z">
              <w:rPr/>
            </w:rPrChange>
          </w:rPr>
          <w:delText xml:space="preserve"> </w:delText>
        </w:r>
      </w:del>
      <w:ins w:id="240" w:author="Lam, Christopher" w:date="2013-10-15T16:08:00Z">
        <w:r w:rsidR="00651E84" w:rsidRPr="00C938D8">
          <w:rPr>
            <w:rFonts w:ascii="Times New Roman" w:hAnsi="Times New Roman" w:cs="Times New Roman"/>
            <w:rPrChange w:id="241" w:author="Lam, Christopher" w:date="2013-10-15T16:09:00Z">
              <w:rPr/>
            </w:rPrChange>
          </w:rPr>
          <w:t xml:space="preserve">Conducted </w:t>
        </w:r>
      </w:ins>
      <w:del w:id="242" w:author="Lam, Christopher" w:date="2013-10-16T14:06:00Z">
        <w:r w:rsidR="00BE45E8" w:rsidRPr="00C938D8" w:rsidDel="0012609A">
          <w:rPr>
            <w:rFonts w:ascii="Times New Roman" w:hAnsi="Times New Roman" w:cs="Times New Roman"/>
            <w:rPrChange w:id="243" w:author="Lam, Christopher" w:date="2013-10-15T16:09:00Z">
              <w:rPr/>
            </w:rPrChange>
          </w:rPr>
          <w:delText xml:space="preserve">various </w:delText>
        </w:r>
      </w:del>
      <w:r w:rsidR="00F9290C" w:rsidRPr="00C938D8">
        <w:rPr>
          <w:rFonts w:ascii="Times New Roman" w:hAnsi="Times New Roman" w:cs="Times New Roman"/>
          <w:rPrChange w:id="244" w:author="Lam, Christopher" w:date="2013-10-15T16:09:00Z">
            <w:rPr/>
          </w:rPrChange>
        </w:rPr>
        <w:t xml:space="preserve">MRI studies on the 3T Siemens </w:t>
      </w:r>
      <w:proofErr w:type="spellStart"/>
      <w:r w:rsidR="00F9290C" w:rsidRPr="00C938D8">
        <w:rPr>
          <w:rFonts w:ascii="Times New Roman" w:hAnsi="Times New Roman" w:cs="Times New Roman"/>
          <w:rPrChange w:id="245" w:author="Lam, Christopher" w:date="2013-10-15T16:09:00Z">
            <w:rPr/>
          </w:rPrChange>
        </w:rPr>
        <w:t>Magnetom</w:t>
      </w:r>
      <w:proofErr w:type="spellEnd"/>
      <w:r w:rsidR="00DE0C9E" w:rsidRPr="00C938D8">
        <w:rPr>
          <w:rFonts w:ascii="Times New Roman" w:hAnsi="Times New Roman" w:cs="Times New Roman"/>
          <w:rPrChange w:id="246" w:author="Lam, Christopher" w:date="2013-10-15T16:09:00Z">
            <w:rPr/>
          </w:rPrChange>
        </w:rPr>
        <w:t xml:space="preserve"> </w:t>
      </w:r>
      <w:proofErr w:type="spellStart"/>
      <w:r w:rsidR="00F9290C" w:rsidRPr="00C938D8">
        <w:rPr>
          <w:rFonts w:ascii="Times New Roman" w:hAnsi="Times New Roman" w:cs="Times New Roman"/>
          <w:rPrChange w:id="247" w:author="Lam, Christopher" w:date="2013-10-15T16:09:00Z">
            <w:rPr/>
          </w:rPrChange>
        </w:rPr>
        <w:t>Skyra</w:t>
      </w:r>
      <w:proofErr w:type="spellEnd"/>
      <w:r w:rsidR="00F9290C" w:rsidRPr="00C938D8">
        <w:rPr>
          <w:rFonts w:ascii="Times New Roman" w:hAnsi="Times New Roman" w:cs="Times New Roman"/>
          <w:rPrChange w:id="248" w:author="Lam, Christopher" w:date="2013-10-15T16:09:00Z">
            <w:rPr/>
          </w:rPrChange>
        </w:rPr>
        <w:t xml:space="preserve"> platform.</w:t>
      </w:r>
    </w:p>
    <w:p w14:paraId="40857BF0" w14:textId="6669A750" w:rsidR="00F51693" w:rsidRPr="00C938D8" w:rsidRDefault="00F51693">
      <w:pPr>
        <w:pStyle w:val="ListParagraph"/>
        <w:numPr>
          <w:ilvl w:val="0"/>
          <w:numId w:val="17"/>
        </w:numPr>
        <w:spacing w:after="0" w:line="240" w:lineRule="auto"/>
        <w:rPr>
          <w:rFonts w:ascii="Times New Roman" w:hAnsi="Times New Roman" w:cs="Times New Roman"/>
          <w:rPrChange w:id="249" w:author="Lam, Christopher" w:date="2013-10-15T16:09:00Z">
            <w:rPr/>
          </w:rPrChange>
        </w:rPr>
        <w:pPrChange w:id="250" w:author="Lam, Christopher" w:date="2013-10-15T16:09:00Z">
          <w:pPr>
            <w:pStyle w:val="ListParagraph"/>
            <w:numPr>
              <w:numId w:val="11"/>
            </w:numPr>
            <w:spacing w:after="0" w:line="240" w:lineRule="auto"/>
            <w:ind w:left="360" w:hanging="360"/>
          </w:pPr>
        </w:pPrChange>
      </w:pPr>
      <w:r w:rsidRPr="00C938D8">
        <w:rPr>
          <w:rFonts w:ascii="Times New Roman" w:hAnsi="Times New Roman" w:cs="Times New Roman"/>
          <w:rPrChange w:id="251" w:author="Lam, Christopher" w:date="2013-10-15T16:09:00Z">
            <w:rPr/>
          </w:rPrChange>
        </w:rPr>
        <w:t>Prepare</w:t>
      </w:r>
      <w:ins w:id="252" w:author="Lam, Christopher" w:date="2013-10-15T16:08:00Z">
        <w:r w:rsidR="00651E84" w:rsidRPr="00C938D8">
          <w:rPr>
            <w:rFonts w:ascii="Times New Roman" w:hAnsi="Times New Roman" w:cs="Times New Roman"/>
            <w:rPrChange w:id="253" w:author="Lam, Christopher" w:date="2013-10-15T16:09:00Z">
              <w:rPr/>
            </w:rPrChange>
          </w:rPr>
          <w:t>d</w:t>
        </w:r>
      </w:ins>
      <w:r w:rsidRPr="00C938D8">
        <w:rPr>
          <w:rFonts w:ascii="Times New Roman" w:hAnsi="Times New Roman" w:cs="Times New Roman"/>
          <w:rPrChange w:id="254" w:author="Lam, Christopher" w:date="2013-10-15T16:09:00Z">
            <w:rPr/>
          </w:rPrChange>
        </w:rPr>
        <w:t xml:space="preserve"> </w:t>
      </w:r>
      <w:del w:id="255" w:author="Lam, Christopher" w:date="2013-10-16T14:11:00Z">
        <w:r w:rsidRPr="00C938D8" w:rsidDel="004666D7">
          <w:rPr>
            <w:rFonts w:ascii="Times New Roman" w:hAnsi="Times New Roman" w:cs="Times New Roman"/>
            <w:rPrChange w:id="256" w:author="Lam, Christopher" w:date="2013-10-15T16:09:00Z">
              <w:rPr/>
            </w:rPrChange>
          </w:rPr>
          <w:delText>rooms for patients</w:delText>
        </w:r>
      </w:del>
      <w:ins w:id="257" w:author="Lam, Christopher" w:date="2013-10-16T14:11:00Z">
        <w:r w:rsidR="004666D7">
          <w:rPr>
            <w:rFonts w:ascii="Times New Roman" w:hAnsi="Times New Roman" w:cs="Times New Roman"/>
          </w:rPr>
          <w:t>patient rooms</w:t>
        </w:r>
      </w:ins>
      <w:ins w:id="258" w:author="Lam, Christopher" w:date="2013-10-15T16:09:00Z">
        <w:r w:rsidR="00A809FE" w:rsidRPr="00C938D8">
          <w:rPr>
            <w:rFonts w:ascii="Times New Roman" w:hAnsi="Times New Roman" w:cs="Times New Roman"/>
            <w:rPrChange w:id="259" w:author="Lam, Christopher" w:date="2013-10-15T16:09:00Z">
              <w:rPr/>
            </w:rPrChange>
          </w:rPr>
          <w:t xml:space="preserve"> by </w:t>
        </w:r>
      </w:ins>
      <w:del w:id="260" w:author="Lam, Christopher" w:date="2013-10-15T16:09:00Z">
        <w:r w:rsidRPr="00C938D8" w:rsidDel="00A809FE">
          <w:rPr>
            <w:rFonts w:ascii="Times New Roman" w:hAnsi="Times New Roman" w:cs="Times New Roman"/>
            <w:rPrChange w:id="261" w:author="Lam, Christopher" w:date="2013-10-15T16:09:00Z">
              <w:rPr/>
            </w:rPrChange>
          </w:rPr>
          <w:delText xml:space="preserve">, </w:delText>
        </w:r>
      </w:del>
      <w:r w:rsidRPr="00C938D8">
        <w:rPr>
          <w:rFonts w:ascii="Times New Roman" w:hAnsi="Times New Roman" w:cs="Times New Roman"/>
          <w:rPrChange w:id="262" w:author="Lam, Christopher" w:date="2013-10-15T16:09:00Z">
            <w:rPr/>
          </w:rPrChange>
        </w:rPr>
        <w:t>stock</w:t>
      </w:r>
      <w:ins w:id="263" w:author="Lam, Christopher" w:date="2013-10-15T16:08:00Z">
        <w:r w:rsidR="00A809FE" w:rsidRPr="00C938D8">
          <w:rPr>
            <w:rFonts w:ascii="Times New Roman" w:hAnsi="Times New Roman" w:cs="Times New Roman"/>
            <w:rPrChange w:id="264" w:author="Lam, Christopher" w:date="2013-10-15T16:09:00Z">
              <w:rPr/>
            </w:rPrChange>
          </w:rPr>
          <w:t>ing</w:t>
        </w:r>
      </w:ins>
      <w:r w:rsidRPr="00C938D8">
        <w:rPr>
          <w:rFonts w:ascii="Times New Roman" w:hAnsi="Times New Roman" w:cs="Times New Roman"/>
          <w:rPrChange w:id="265" w:author="Lam, Christopher" w:date="2013-10-15T16:09:00Z">
            <w:rPr/>
          </w:rPrChange>
        </w:rPr>
        <w:t xml:space="preserve"> supplies, prepar</w:t>
      </w:r>
      <w:ins w:id="266" w:author="Lam, Christopher" w:date="2013-10-15T16:09:00Z">
        <w:r w:rsidR="00A809FE" w:rsidRPr="00C938D8">
          <w:rPr>
            <w:rFonts w:ascii="Times New Roman" w:hAnsi="Times New Roman" w:cs="Times New Roman"/>
            <w:rPrChange w:id="267" w:author="Lam, Christopher" w:date="2013-10-15T16:09:00Z">
              <w:rPr/>
            </w:rPrChange>
          </w:rPr>
          <w:t>ing</w:t>
        </w:r>
      </w:ins>
      <w:del w:id="268" w:author="Lam, Christopher" w:date="2013-10-15T16:09:00Z">
        <w:r w:rsidRPr="00C938D8" w:rsidDel="00A809FE">
          <w:rPr>
            <w:rFonts w:ascii="Times New Roman" w:hAnsi="Times New Roman" w:cs="Times New Roman"/>
            <w:rPrChange w:id="269" w:author="Lam, Christopher" w:date="2013-10-15T16:09:00Z">
              <w:rPr/>
            </w:rPrChange>
          </w:rPr>
          <w:delText>e</w:delText>
        </w:r>
      </w:del>
      <w:ins w:id="270" w:author="Lam, Christopher" w:date="2013-10-15T16:08:00Z">
        <w:r w:rsidR="00A809FE" w:rsidRPr="00C938D8">
          <w:rPr>
            <w:rFonts w:ascii="Times New Roman" w:hAnsi="Times New Roman" w:cs="Times New Roman"/>
            <w:rPrChange w:id="271" w:author="Lam, Christopher" w:date="2013-10-15T16:09:00Z">
              <w:rPr/>
            </w:rPrChange>
          </w:rPr>
          <w:t xml:space="preserve"> </w:t>
        </w:r>
      </w:ins>
      <w:del w:id="272" w:author="Lam, Christopher" w:date="2013-10-15T16:08:00Z">
        <w:r w:rsidRPr="00C938D8" w:rsidDel="00A809FE">
          <w:rPr>
            <w:rFonts w:ascii="Times New Roman" w:hAnsi="Times New Roman" w:cs="Times New Roman"/>
            <w:rPrChange w:id="273" w:author="Lam, Christopher" w:date="2013-10-15T16:09:00Z">
              <w:rPr/>
            </w:rPrChange>
          </w:rPr>
          <w:delText xml:space="preserve"> </w:delText>
        </w:r>
      </w:del>
      <w:r w:rsidRPr="00C938D8">
        <w:rPr>
          <w:rFonts w:ascii="Times New Roman" w:hAnsi="Times New Roman" w:cs="Times New Roman"/>
          <w:rPrChange w:id="274" w:author="Lam, Christopher" w:date="2013-10-15T16:09:00Z">
            <w:rPr/>
          </w:rPrChange>
        </w:rPr>
        <w:t>contrast, and maintai</w:t>
      </w:r>
      <w:ins w:id="275" w:author="Lam, Christopher" w:date="2013-10-15T16:09:00Z">
        <w:r w:rsidR="00A809FE" w:rsidRPr="00C938D8">
          <w:rPr>
            <w:rFonts w:ascii="Times New Roman" w:hAnsi="Times New Roman" w:cs="Times New Roman"/>
            <w:rPrChange w:id="276" w:author="Lam, Christopher" w:date="2013-10-15T16:09:00Z">
              <w:rPr/>
            </w:rPrChange>
          </w:rPr>
          <w:t>ning</w:t>
        </w:r>
      </w:ins>
      <w:del w:id="277" w:author="Lam, Christopher" w:date="2013-10-15T16:09:00Z">
        <w:r w:rsidRPr="00C938D8" w:rsidDel="00A809FE">
          <w:rPr>
            <w:rFonts w:ascii="Times New Roman" w:hAnsi="Times New Roman" w:cs="Times New Roman"/>
            <w:rPrChange w:id="278" w:author="Lam, Christopher" w:date="2013-10-15T16:09:00Z">
              <w:rPr/>
            </w:rPrChange>
          </w:rPr>
          <w:delText>n</w:delText>
        </w:r>
      </w:del>
      <w:r w:rsidRPr="00C938D8">
        <w:rPr>
          <w:rFonts w:ascii="Times New Roman" w:hAnsi="Times New Roman" w:cs="Times New Roman"/>
          <w:rPrChange w:id="279" w:author="Lam, Christopher" w:date="2013-10-15T16:09:00Z">
            <w:rPr/>
          </w:rPrChange>
        </w:rPr>
        <w:t xml:space="preserve"> cleanliness.</w:t>
      </w:r>
    </w:p>
    <w:p w14:paraId="5BF0711D" w14:textId="5E57ABBE" w:rsidR="007B6539" w:rsidRPr="00C938D8" w:rsidRDefault="007B6539">
      <w:pPr>
        <w:pStyle w:val="ListParagraph"/>
        <w:numPr>
          <w:ilvl w:val="0"/>
          <w:numId w:val="17"/>
        </w:numPr>
        <w:spacing w:after="0"/>
        <w:rPr>
          <w:rFonts w:ascii="Times New Roman" w:hAnsi="Times New Roman" w:cs="Times New Roman"/>
          <w:rPrChange w:id="280" w:author="Lam, Christopher" w:date="2013-10-15T16:09:00Z">
            <w:rPr/>
          </w:rPrChange>
        </w:rPr>
        <w:pPrChange w:id="281" w:author="Lam, Christopher" w:date="2013-10-15T16:09:00Z">
          <w:pPr>
            <w:pStyle w:val="ListParagraph"/>
            <w:numPr>
              <w:numId w:val="11"/>
            </w:numPr>
            <w:spacing w:after="0"/>
            <w:ind w:left="360" w:hanging="360"/>
          </w:pPr>
        </w:pPrChange>
      </w:pPr>
      <w:r w:rsidRPr="00C938D8">
        <w:rPr>
          <w:rFonts w:ascii="Times New Roman" w:hAnsi="Times New Roman" w:cs="Times New Roman"/>
          <w:rPrChange w:id="282" w:author="Lam, Christopher" w:date="2013-10-15T16:09:00Z">
            <w:rPr/>
          </w:rPrChange>
        </w:rPr>
        <w:t>Provide</w:t>
      </w:r>
      <w:ins w:id="283" w:author="Lam, Christopher" w:date="2013-10-15T16:09:00Z">
        <w:r w:rsidR="00C938D8">
          <w:rPr>
            <w:rFonts w:ascii="Times New Roman" w:hAnsi="Times New Roman" w:cs="Times New Roman"/>
          </w:rPr>
          <w:t>d</w:t>
        </w:r>
      </w:ins>
      <w:r w:rsidRPr="00C938D8">
        <w:rPr>
          <w:rFonts w:ascii="Times New Roman" w:hAnsi="Times New Roman" w:cs="Times New Roman"/>
          <w:rPrChange w:id="284" w:author="Lam, Christopher" w:date="2013-10-15T16:09:00Z">
            <w:rPr/>
          </w:rPrChange>
        </w:rPr>
        <w:t xml:space="preserve"> patient history to ensure best possible studies, and select</w:t>
      </w:r>
      <w:ins w:id="285" w:author="Lam, Christopher" w:date="2013-10-15T16:10:00Z">
        <w:r w:rsidR="00C938D8">
          <w:rPr>
            <w:rFonts w:ascii="Times New Roman" w:hAnsi="Times New Roman" w:cs="Times New Roman"/>
          </w:rPr>
          <w:t>ed</w:t>
        </w:r>
      </w:ins>
      <w:r w:rsidRPr="00C938D8">
        <w:rPr>
          <w:rFonts w:ascii="Times New Roman" w:hAnsi="Times New Roman" w:cs="Times New Roman"/>
          <w:rPrChange w:id="286" w:author="Lam, Christopher" w:date="2013-10-15T16:09:00Z">
            <w:rPr/>
          </w:rPrChange>
        </w:rPr>
        <w:t xml:space="preserve"> appropriate protocols accordingly.</w:t>
      </w:r>
    </w:p>
    <w:p w14:paraId="323057F4" w14:textId="201C3652" w:rsidR="005B16FB" w:rsidRPr="00C938D8" w:rsidRDefault="005B16FB">
      <w:pPr>
        <w:pStyle w:val="ListParagraph"/>
        <w:numPr>
          <w:ilvl w:val="0"/>
          <w:numId w:val="17"/>
        </w:numPr>
        <w:spacing w:after="0"/>
        <w:rPr>
          <w:rFonts w:ascii="Times New Roman" w:hAnsi="Times New Roman" w:cs="Times New Roman"/>
          <w:rPrChange w:id="287" w:author="Lam, Christopher" w:date="2013-10-15T16:09:00Z">
            <w:rPr/>
          </w:rPrChange>
        </w:rPr>
        <w:pPrChange w:id="288" w:author="Lam, Christopher" w:date="2013-10-15T16:09:00Z">
          <w:pPr>
            <w:pStyle w:val="ListParagraph"/>
            <w:numPr>
              <w:numId w:val="11"/>
            </w:numPr>
            <w:spacing w:after="0"/>
            <w:ind w:left="360" w:hanging="360"/>
          </w:pPr>
        </w:pPrChange>
      </w:pPr>
      <w:r w:rsidRPr="00C938D8">
        <w:rPr>
          <w:rFonts w:ascii="Times New Roman" w:hAnsi="Times New Roman" w:cs="Times New Roman"/>
          <w:rPrChange w:id="289" w:author="Lam, Christopher" w:date="2013-10-15T16:09:00Z">
            <w:rPr/>
          </w:rPrChange>
        </w:rPr>
        <w:t>Perform</w:t>
      </w:r>
      <w:ins w:id="290" w:author="Lam, Christopher" w:date="2013-10-15T16:10:00Z">
        <w:r w:rsidR="00C938D8">
          <w:rPr>
            <w:rFonts w:ascii="Times New Roman" w:hAnsi="Times New Roman" w:cs="Times New Roman"/>
          </w:rPr>
          <w:t>ed</w:t>
        </w:r>
      </w:ins>
      <w:r w:rsidRPr="00C938D8">
        <w:rPr>
          <w:rFonts w:ascii="Times New Roman" w:hAnsi="Times New Roman" w:cs="Times New Roman"/>
          <w:rPrChange w:id="291" w:author="Lam, Christopher" w:date="2013-10-15T16:09:00Z">
            <w:rPr/>
          </w:rPrChange>
        </w:rPr>
        <w:t xml:space="preserve"> quality control checks for scanned exams to ensure images are on PACS system.</w:t>
      </w:r>
    </w:p>
    <w:p w14:paraId="03AAED22" w14:textId="123DBCE1" w:rsidR="00563C83" w:rsidRPr="00C938D8" w:rsidRDefault="00563C83">
      <w:pPr>
        <w:pStyle w:val="ListParagraph"/>
        <w:numPr>
          <w:ilvl w:val="0"/>
          <w:numId w:val="17"/>
        </w:numPr>
        <w:spacing w:after="0"/>
        <w:rPr>
          <w:rFonts w:ascii="Times New Roman" w:hAnsi="Times New Roman" w:cs="Times New Roman"/>
          <w:rPrChange w:id="292" w:author="Lam, Christopher" w:date="2013-10-15T16:09:00Z">
            <w:rPr/>
          </w:rPrChange>
        </w:rPr>
        <w:pPrChange w:id="293" w:author="Lam, Christopher" w:date="2013-10-15T16:09:00Z">
          <w:pPr>
            <w:pStyle w:val="ListParagraph"/>
            <w:numPr>
              <w:numId w:val="11"/>
            </w:numPr>
            <w:spacing w:after="0"/>
            <w:ind w:left="360" w:hanging="360"/>
          </w:pPr>
        </w:pPrChange>
      </w:pPr>
      <w:r w:rsidRPr="00C938D8">
        <w:rPr>
          <w:rFonts w:ascii="Times New Roman" w:hAnsi="Times New Roman" w:cs="Times New Roman"/>
          <w:rPrChange w:id="294" w:author="Lam, Christopher" w:date="2013-10-15T16:09:00Z">
            <w:rPr/>
          </w:rPrChange>
        </w:rPr>
        <w:t>Enter</w:t>
      </w:r>
      <w:ins w:id="295" w:author="Lam, Christopher" w:date="2013-10-15T16:10:00Z">
        <w:r w:rsidR="00C938D8">
          <w:rPr>
            <w:rFonts w:ascii="Times New Roman" w:hAnsi="Times New Roman" w:cs="Times New Roman"/>
          </w:rPr>
          <w:t>ed</w:t>
        </w:r>
      </w:ins>
      <w:r w:rsidRPr="00C938D8">
        <w:rPr>
          <w:rFonts w:ascii="Times New Roman" w:hAnsi="Times New Roman" w:cs="Times New Roman"/>
          <w:rPrChange w:id="296" w:author="Lam, Christopher" w:date="2013-10-15T16:09:00Z">
            <w:rPr/>
          </w:rPrChange>
        </w:rPr>
        <w:t xml:space="preserve"> and monitor</w:t>
      </w:r>
      <w:ins w:id="297" w:author="Lam, Christopher" w:date="2013-10-15T16:10:00Z">
        <w:r w:rsidR="00C938D8">
          <w:rPr>
            <w:rFonts w:ascii="Times New Roman" w:hAnsi="Times New Roman" w:cs="Times New Roman"/>
          </w:rPr>
          <w:t>ed</w:t>
        </w:r>
      </w:ins>
      <w:del w:id="298" w:author="Lam, Christopher" w:date="2013-10-15T16:10:00Z">
        <w:r w:rsidRPr="00C938D8" w:rsidDel="00C938D8">
          <w:rPr>
            <w:rFonts w:ascii="Times New Roman" w:hAnsi="Times New Roman" w:cs="Times New Roman"/>
            <w:rPrChange w:id="299" w:author="Lam, Christopher" w:date="2013-10-15T16:09:00Z">
              <w:rPr/>
            </w:rPrChange>
          </w:rPr>
          <w:delText>s</w:delText>
        </w:r>
      </w:del>
      <w:r w:rsidRPr="00C938D8">
        <w:rPr>
          <w:rFonts w:ascii="Times New Roman" w:hAnsi="Times New Roman" w:cs="Times New Roman"/>
          <w:rPrChange w:id="300" w:author="Lam, Christopher" w:date="2013-10-15T16:09:00Z">
            <w:rPr/>
          </w:rPrChange>
        </w:rPr>
        <w:t xml:space="preserve"> patient data, </w:t>
      </w:r>
      <w:del w:id="301" w:author="Lam, Christopher" w:date="2013-10-16T14:11:00Z">
        <w:r w:rsidRPr="00C938D8" w:rsidDel="004666D7">
          <w:rPr>
            <w:rFonts w:ascii="Times New Roman" w:hAnsi="Times New Roman" w:cs="Times New Roman"/>
            <w:rPrChange w:id="302" w:author="Lam, Christopher" w:date="2013-10-15T16:09:00Z">
              <w:rPr/>
            </w:rPrChange>
          </w:rPr>
          <w:delText>transfer</w:delText>
        </w:r>
      </w:del>
      <w:ins w:id="303" w:author="Lam, Christopher" w:date="2013-10-16T14:11:00Z">
        <w:r w:rsidR="004666D7" w:rsidRPr="004666D7">
          <w:rPr>
            <w:rFonts w:ascii="Times New Roman" w:hAnsi="Times New Roman" w:cs="Times New Roman"/>
          </w:rPr>
          <w:t>transfer</w:t>
        </w:r>
        <w:r w:rsidR="004666D7">
          <w:rPr>
            <w:rFonts w:ascii="Times New Roman" w:hAnsi="Times New Roman" w:cs="Times New Roman"/>
          </w:rPr>
          <w:t>red</w:t>
        </w:r>
      </w:ins>
      <w:r w:rsidRPr="00C938D8">
        <w:rPr>
          <w:rFonts w:ascii="Times New Roman" w:hAnsi="Times New Roman" w:cs="Times New Roman"/>
          <w:rPrChange w:id="304" w:author="Lam, Christopher" w:date="2013-10-15T16:09:00Z">
            <w:rPr/>
          </w:rPrChange>
        </w:rPr>
        <w:t xml:space="preserve"> images from disk to magnetic media</w:t>
      </w:r>
      <w:ins w:id="305" w:author="Lam, Christopher" w:date="2013-10-15T16:10:00Z">
        <w:r w:rsidR="00C938D8">
          <w:rPr>
            <w:rFonts w:ascii="Times New Roman" w:hAnsi="Times New Roman" w:cs="Times New Roman"/>
          </w:rPr>
          <w:t>,</w:t>
        </w:r>
      </w:ins>
      <w:r w:rsidRPr="00C938D8">
        <w:rPr>
          <w:rFonts w:ascii="Times New Roman" w:hAnsi="Times New Roman" w:cs="Times New Roman"/>
          <w:rPrChange w:id="306" w:author="Lam, Christopher" w:date="2013-10-15T16:09:00Z">
            <w:rPr/>
          </w:rPrChange>
        </w:rPr>
        <w:t xml:space="preserve"> </w:t>
      </w:r>
      <w:r w:rsidR="00785182" w:rsidRPr="00C938D8">
        <w:rPr>
          <w:rFonts w:ascii="Times New Roman" w:hAnsi="Times New Roman" w:cs="Times New Roman"/>
          <w:rPrChange w:id="307" w:author="Lam, Christopher" w:date="2013-10-15T16:09:00Z">
            <w:rPr/>
          </w:rPrChange>
        </w:rPr>
        <w:t>and develop</w:t>
      </w:r>
      <w:ins w:id="308" w:author="Lam, Christopher" w:date="2013-10-15T16:10:00Z">
        <w:r w:rsidR="00C938D8">
          <w:rPr>
            <w:rFonts w:ascii="Times New Roman" w:hAnsi="Times New Roman" w:cs="Times New Roman"/>
          </w:rPr>
          <w:t>ed</w:t>
        </w:r>
      </w:ins>
      <w:r w:rsidRPr="00C938D8">
        <w:rPr>
          <w:rFonts w:ascii="Times New Roman" w:hAnsi="Times New Roman" w:cs="Times New Roman"/>
          <w:rPrChange w:id="309" w:author="Lam, Christopher" w:date="2013-10-15T16:09:00Z">
            <w:rPr/>
          </w:rPrChange>
        </w:rPr>
        <w:t xml:space="preserve"> film in an automatic processor</w:t>
      </w:r>
      <w:ins w:id="310" w:author="Lam, Christopher" w:date="2013-10-15T16:10:00Z">
        <w:r w:rsidR="00C938D8">
          <w:rPr>
            <w:rFonts w:ascii="Times New Roman" w:hAnsi="Times New Roman" w:cs="Times New Roman"/>
          </w:rPr>
          <w:t>.</w:t>
        </w:r>
      </w:ins>
    </w:p>
    <w:p w14:paraId="4F57DB63" w14:textId="77777777" w:rsidR="00340222" w:rsidRPr="007B6539" w:rsidRDefault="00340222" w:rsidP="00516165">
      <w:pPr>
        <w:spacing w:after="0" w:line="240" w:lineRule="auto"/>
        <w:rPr>
          <w:rFonts w:ascii="Times New Roman" w:hAnsi="Times New Roman" w:cs="Times New Roman"/>
        </w:rPr>
      </w:pPr>
    </w:p>
    <w:p w14:paraId="78883AFB" w14:textId="77777777" w:rsidR="00AD7395" w:rsidRPr="00F52972" w:rsidRDefault="00AD7395" w:rsidP="00516165">
      <w:pPr>
        <w:spacing w:after="0" w:line="240" w:lineRule="auto"/>
        <w:rPr>
          <w:rFonts w:ascii="Times New Roman" w:hAnsi="Times New Roman" w:cs="Times New Roman"/>
          <w:sz w:val="20"/>
        </w:rPr>
      </w:pPr>
    </w:p>
    <w:p w14:paraId="1D4B9D1B" w14:textId="77777777" w:rsidR="008348AC" w:rsidRDefault="008348AC" w:rsidP="00516165">
      <w:pPr>
        <w:tabs>
          <w:tab w:val="right" w:pos="9920"/>
        </w:tabs>
        <w:spacing w:after="0" w:line="240" w:lineRule="auto"/>
        <w:rPr>
          <w:rFonts w:ascii="Times New Roman" w:hAnsi="Times New Roman" w:cs="Times New Roman"/>
          <w:b/>
          <w:bCs/>
        </w:rPr>
      </w:pPr>
    </w:p>
    <w:p w14:paraId="78D6DA44" w14:textId="77777777" w:rsidR="008348AC" w:rsidRDefault="008348AC" w:rsidP="00516165">
      <w:pPr>
        <w:tabs>
          <w:tab w:val="right" w:pos="9920"/>
        </w:tabs>
        <w:spacing w:after="0" w:line="240" w:lineRule="auto"/>
        <w:rPr>
          <w:rFonts w:ascii="Times New Roman" w:hAnsi="Times New Roman" w:cs="Times New Roman"/>
          <w:b/>
          <w:bCs/>
        </w:rPr>
      </w:pPr>
    </w:p>
    <w:p w14:paraId="65804B27" w14:textId="77777777" w:rsidR="00B52F6F" w:rsidRDefault="00B52F6F" w:rsidP="00516165">
      <w:pPr>
        <w:tabs>
          <w:tab w:val="right" w:pos="9920"/>
        </w:tabs>
        <w:spacing w:after="0" w:line="240" w:lineRule="auto"/>
        <w:rPr>
          <w:rFonts w:ascii="Times New Roman" w:hAnsi="Times New Roman" w:cs="Times New Roman"/>
          <w:b/>
          <w:bCs/>
        </w:rPr>
      </w:pPr>
    </w:p>
    <w:p w14:paraId="05CFF91A" w14:textId="77777777" w:rsidR="00B52F6F" w:rsidRDefault="00B52F6F" w:rsidP="00516165">
      <w:pPr>
        <w:tabs>
          <w:tab w:val="right" w:pos="9920"/>
        </w:tabs>
        <w:spacing w:after="0" w:line="240" w:lineRule="auto"/>
        <w:rPr>
          <w:rFonts w:ascii="Times New Roman" w:hAnsi="Times New Roman" w:cs="Times New Roman"/>
          <w:b/>
          <w:bCs/>
        </w:rPr>
      </w:pPr>
    </w:p>
    <w:p w14:paraId="16941D6F" w14:textId="749C3FC5" w:rsidR="00AD7395" w:rsidRPr="00A6630C" w:rsidRDefault="00103092" w:rsidP="00516165">
      <w:pPr>
        <w:tabs>
          <w:tab w:val="right" w:pos="9920"/>
        </w:tabs>
        <w:spacing w:after="0" w:line="240" w:lineRule="auto"/>
        <w:rPr>
          <w:rFonts w:ascii="Times New Roman" w:hAnsi="Times New Roman" w:cs="Times New Roman"/>
          <w:b/>
          <w:bCs/>
        </w:rPr>
      </w:pPr>
      <w:ins w:id="311" w:author="Lam, Christopher" w:date="2013-10-15T16:11:00Z">
        <w:r>
          <w:rPr>
            <w:rFonts w:ascii="Times New Roman" w:hAnsi="Times New Roman" w:cs="Times New Roman"/>
            <w:b/>
            <w:bCs/>
          </w:rPr>
          <w:t xml:space="preserve">RELATED </w:t>
        </w:r>
      </w:ins>
      <w:r w:rsidR="00AD7395" w:rsidRPr="00A6630C">
        <w:rPr>
          <w:rFonts w:ascii="Times New Roman" w:hAnsi="Times New Roman" w:cs="Times New Roman"/>
          <w:b/>
          <w:bCs/>
        </w:rPr>
        <w:t xml:space="preserve">WORK </w:t>
      </w:r>
      <w:del w:id="312" w:author="Lam, Christopher" w:date="2013-10-15T16:11:00Z">
        <w:r w:rsidR="00AD7395" w:rsidRPr="00A6630C" w:rsidDel="00103092">
          <w:rPr>
            <w:rFonts w:ascii="Times New Roman" w:hAnsi="Times New Roman" w:cs="Times New Roman"/>
            <w:b/>
            <w:bCs/>
          </w:rPr>
          <w:delText>HISTORY</w:delText>
        </w:r>
      </w:del>
      <w:ins w:id="313" w:author="Lam, Christopher" w:date="2013-10-15T16:11:00Z">
        <w:r>
          <w:rPr>
            <w:rFonts w:ascii="Times New Roman" w:hAnsi="Times New Roman" w:cs="Times New Roman"/>
            <w:b/>
            <w:bCs/>
          </w:rPr>
          <w:t>EXPERIENCE</w:t>
        </w:r>
      </w:ins>
    </w:p>
    <w:p w14:paraId="4B39EDA3" w14:textId="02D131ED" w:rsidR="00AD7395" w:rsidRPr="00A93D24" w:rsidRDefault="00AD7395" w:rsidP="00516165">
      <w:pPr>
        <w:tabs>
          <w:tab w:val="right" w:pos="9920"/>
        </w:tabs>
        <w:spacing w:after="0" w:line="240" w:lineRule="auto"/>
        <w:rPr>
          <w:rFonts w:ascii="Times New Roman" w:hAnsi="Times New Roman" w:cs="Times New Roman"/>
          <w:bCs/>
        </w:rPr>
      </w:pPr>
      <w:r w:rsidRPr="00A93D24">
        <w:rPr>
          <w:rFonts w:ascii="Times New Roman" w:hAnsi="Times New Roman" w:cs="Times New Roman"/>
          <w:b/>
          <w:bCs/>
          <w:u w:val="single"/>
        </w:rPr>
        <w:t>Radiologic Technologist</w:t>
      </w:r>
      <w:r w:rsidRPr="00A93D24">
        <w:rPr>
          <w:rFonts w:ascii="Times New Roman" w:hAnsi="Times New Roman" w:cs="Times New Roman"/>
          <w:bCs/>
        </w:rPr>
        <w:tab/>
      </w:r>
      <w:del w:id="314" w:author="Lam, Christopher" w:date="2013-10-15T16:12:00Z">
        <w:r w:rsidRPr="00A93D24" w:rsidDel="00103092">
          <w:rPr>
            <w:rFonts w:ascii="Times New Roman" w:hAnsi="Times New Roman" w:cs="Times New Roman"/>
            <w:bCs/>
          </w:rPr>
          <w:delText>2008 to Present</w:delText>
        </w:r>
      </w:del>
    </w:p>
    <w:p w14:paraId="085E568B" w14:textId="47CFDC80" w:rsidR="00AD7395" w:rsidRPr="00103092" w:rsidRDefault="00FB46FA" w:rsidP="00516165">
      <w:pPr>
        <w:spacing w:after="0"/>
        <w:rPr>
          <w:rFonts w:ascii="Times New Roman" w:hAnsi="Times New Roman" w:cs="Times New Roman"/>
          <w:bCs/>
          <w:i/>
          <w:rPrChange w:id="315" w:author="Lam, Christopher" w:date="2013-10-15T16:12:00Z">
            <w:rPr>
              <w:rFonts w:ascii="Times New Roman" w:hAnsi="Times New Roman" w:cs="Times New Roman"/>
              <w:bCs/>
            </w:rPr>
          </w:rPrChange>
        </w:rPr>
      </w:pPr>
      <w:proofErr w:type="spellStart"/>
      <w:r w:rsidRPr="00103092">
        <w:rPr>
          <w:rFonts w:ascii="Times New Roman" w:hAnsi="Times New Roman" w:cs="Times New Roman"/>
          <w:i/>
          <w:rPrChange w:id="316" w:author="Lam, Christopher" w:date="2013-10-15T16:12:00Z">
            <w:rPr>
              <w:rFonts w:ascii="Times New Roman" w:hAnsi="Times New Roman" w:cs="Times New Roman"/>
            </w:rPr>
          </w:rPrChange>
        </w:rPr>
        <w:t>Metro</w:t>
      </w:r>
      <w:r w:rsidR="00AD7395" w:rsidRPr="00103092">
        <w:rPr>
          <w:rFonts w:ascii="Times New Roman" w:hAnsi="Times New Roman" w:cs="Times New Roman"/>
          <w:i/>
          <w:rPrChange w:id="317" w:author="Lam, Christopher" w:date="2013-10-15T16:12:00Z">
            <w:rPr>
              <w:rFonts w:ascii="Times New Roman" w:hAnsi="Times New Roman" w:cs="Times New Roman"/>
            </w:rPr>
          </w:rPrChange>
        </w:rPr>
        <w:t>Stat</w:t>
      </w:r>
      <w:proofErr w:type="spellEnd"/>
      <w:r w:rsidR="00AD7395" w:rsidRPr="00103092">
        <w:rPr>
          <w:rFonts w:ascii="Times New Roman" w:hAnsi="Times New Roman" w:cs="Times New Roman"/>
          <w:i/>
          <w:rPrChange w:id="318" w:author="Lam, Christopher" w:date="2013-10-15T16:12:00Z">
            <w:rPr>
              <w:rFonts w:ascii="Times New Roman" w:hAnsi="Times New Roman" w:cs="Times New Roman"/>
            </w:rPr>
          </w:rPrChange>
        </w:rPr>
        <w:t xml:space="preserve"> Diagnostic Services, Garland, Texas</w:t>
      </w:r>
      <w:ins w:id="319" w:author="Lam, Christopher" w:date="2013-10-15T16:12:00Z">
        <w:r w:rsidR="00103092">
          <w:rPr>
            <w:rFonts w:ascii="Times New Roman" w:hAnsi="Times New Roman" w:cs="Times New Roman"/>
            <w:i/>
          </w:rPr>
          <w:tab/>
        </w:r>
        <w:r w:rsidR="00103092">
          <w:rPr>
            <w:rFonts w:ascii="Times New Roman" w:hAnsi="Times New Roman" w:cs="Times New Roman"/>
            <w:i/>
          </w:rPr>
          <w:tab/>
        </w:r>
        <w:r w:rsidR="00103092">
          <w:rPr>
            <w:rFonts w:ascii="Times New Roman" w:hAnsi="Times New Roman" w:cs="Times New Roman"/>
            <w:i/>
          </w:rPr>
          <w:tab/>
        </w:r>
        <w:r w:rsidR="00103092">
          <w:rPr>
            <w:rFonts w:ascii="Times New Roman" w:hAnsi="Times New Roman" w:cs="Times New Roman"/>
            <w:i/>
          </w:rPr>
          <w:tab/>
        </w:r>
        <w:r w:rsidR="00103092">
          <w:rPr>
            <w:rFonts w:ascii="Times New Roman" w:hAnsi="Times New Roman" w:cs="Times New Roman"/>
            <w:i/>
          </w:rPr>
          <w:tab/>
        </w:r>
        <w:r w:rsidR="00103092">
          <w:rPr>
            <w:rFonts w:ascii="Times New Roman" w:hAnsi="Times New Roman" w:cs="Times New Roman"/>
            <w:i/>
          </w:rPr>
          <w:tab/>
        </w:r>
        <w:r w:rsidR="00103092" w:rsidRPr="00A93D24">
          <w:rPr>
            <w:rFonts w:ascii="Times New Roman" w:hAnsi="Times New Roman" w:cs="Times New Roman"/>
            <w:bCs/>
          </w:rPr>
          <w:t xml:space="preserve">2008 </w:t>
        </w:r>
      </w:ins>
      <w:ins w:id="320" w:author="Lam, Christopher" w:date="2013-10-16T14:09:00Z">
        <w:r w:rsidR="00CA2137" w:rsidRPr="00A93D24">
          <w:rPr>
            <w:rFonts w:ascii="Times New Roman" w:hAnsi="Times New Roman" w:cs="Times New Roman"/>
            <w:bCs/>
          </w:rPr>
          <w:t xml:space="preserve">– </w:t>
        </w:r>
      </w:ins>
      <w:ins w:id="321" w:author="Lam, Christopher" w:date="2013-10-15T16:12:00Z">
        <w:r w:rsidR="00103092" w:rsidRPr="00A93D24">
          <w:rPr>
            <w:rFonts w:ascii="Times New Roman" w:hAnsi="Times New Roman" w:cs="Times New Roman"/>
            <w:bCs/>
          </w:rPr>
          <w:t>Present</w:t>
        </w:r>
      </w:ins>
    </w:p>
    <w:p w14:paraId="262ABB2F" w14:textId="03B2F558" w:rsidR="005E1B5E" w:rsidRPr="00E3190D" w:rsidRDefault="00A93D24">
      <w:pPr>
        <w:pStyle w:val="ListParagraph"/>
        <w:numPr>
          <w:ilvl w:val="0"/>
          <w:numId w:val="18"/>
        </w:numPr>
        <w:spacing w:after="0" w:line="240" w:lineRule="auto"/>
        <w:jc w:val="both"/>
        <w:rPr>
          <w:rFonts w:ascii="Times New Roman" w:hAnsi="Times New Roman" w:cs="Times New Roman"/>
          <w:bCs/>
          <w:color w:val="000000" w:themeColor="text1"/>
          <w:shd w:val="clear" w:color="auto" w:fill="FFFFFF"/>
          <w:rPrChange w:id="322" w:author="Lam, Christopher" w:date="2013-10-15T16:10:00Z">
            <w:rPr>
              <w:bCs/>
              <w:shd w:val="clear" w:color="auto" w:fill="FFFFFF"/>
            </w:rPr>
          </w:rPrChange>
        </w:rPr>
        <w:pPrChange w:id="323" w:author="Lam, Christopher" w:date="2013-10-15T16:10:00Z">
          <w:pPr>
            <w:pStyle w:val="ListParagraph"/>
            <w:numPr>
              <w:numId w:val="11"/>
            </w:numPr>
            <w:spacing w:after="0" w:line="240" w:lineRule="auto"/>
            <w:ind w:left="360" w:hanging="360"/>
            <w:jc w:val="both"/>
          </w:pPr>
        </w:pPrChange>
      </w:pPr>
      <w:commentRangeStart w:id="324"/>
      <w:r w:rsidRPr="00E3190D">
        <w:rPr>
          <w:rFonts w:ascii="Times New Roman" w:hAnsi="Times New Roman" w:cs="Times New Roman"/>
          <w:color w:val="000000" w:themeColor="text1"/>
          <w:shd w:val="clear" w:color="auto" w:fill="FFFFFF"/>
          <w:rPrChange w:id="325" w:author="Lam, Christopher" w:date="2013-10-15T16:10:00Z">
            <w:rPr>
              <w:shd w:val="clear" w:color="auto" w:fill="FFFFFF"/>
            </w:rPr>
          </w:rPrChange>
        </w:rPr>
        <w:t>Capture</w:t>
      </w:r>
      <w:ins w:id="326" w:author="Lam, Christopher" w:date="2013-10-15T16:12:00Z">
        <w:r w:rsidR="00103092">
          <w:rPr>
            <w:rFonts w:ascii="Times New Roman" w:hAnsi="Times New Roman" w:cs="Times New Roman"/>
            <w:color w:val="000000" w:themeColor="text1"/>
            <w:shd w:val="clear" w:color="auto" w:fill="FFFFFF"/>
          </w:rPr>
          <w:t>d</w:t>
        </w:r>
      </w:ins>
      <w:commentRangeEnd w:id="324"/>
      <w:ins w:id="327" w:author="Lam, Christopher" w:date="2013-10-16T14:18:00Z">
        <w:r w:rsidR="00814868">
          <w:rPr>
            <w:rStyle w:val="CommentReference"/>
          </w:rPr>
          <w:commentReference w:id="324"/>
        </w:r>
      </w:ins>
      <w:r w:rsidRPr="00E3190D">
        <w:rPr>
          <w:rFonts w:ascii="Times New Roman" w:hAnsi="Times New Roman" w:cs="Times New Roman"/>
          <w:color w:val="000000" w:themeColor="text1"/>
          <w:shd w:val="clear" w:color="auto" w:fill="FFFFFF"/>
          <w:rPrChange w:id="329" w:author="Lam, Christopher" w:date="2013-10-15T16:10:00Z">
            <w:rPr>
              <w:shd w:val="clear" w:color="auto" w:fill="FFFFFF"/>
            </w:rPr>
          </w:rPrChange>
        </w:rPr>
        <w:t xml:space="preserve"> bones, vessels, tissues</w:t>
      </w:r>
      <w:ins w:id="330" w:author="Lam, Christopher" w:date="2013-10-15T16:14:00Z">
        <w:r w:rsidR="008F186E">
          <w:rPr>
            <w:rFonts w:ascii="Times New Roman" w:hAnsi="Times New Roman" w:cs="Times New Roman"/>
            <w:color w:val="000000" w:themeColor="text1"/>
            <w:shd w:val="clear" w:color="auto" w:fill="FFFFFF"/>
          </w:rPr>
          <w:t>,</w:t>
        </w:r>
      </w:ins>
      <w:r w:rsidRPr="00E3190D">
        <w:rPr>
          <w:rFonts w:ascii="Times New Roman" w:hAnsi="Times New Roman" w:cs="Times New Roman"/>
          <w:color w:val="000000" w:themeColor="text1"/>
          <w:shd w:val="clear" w:color="auto" w:fill="FFFFFF"/>
          <w:rPrChange w:id="331" w:author="Lam, Christopher" w:date="2013-10-15T16:10:00Z">
            <w:rPr>
              <w:shd w:val="clear" w:color="auto" w:fill="FFFFFF"/>
            </w:rPr>
          </w:rPrChange>
        </w:rPr>
        <w:t xml:space="preserve"> and organs</w:t>
      </w:r>
      <w:ins w:id="332" w:author="Lam, Christopher" w:date="2013-10-15T16:14:00Z">
        <w:r w:rsidR="008F186E">
          <w:rPr>
            <w:rFonts w:ascii="Times New Roman" w:hAnsi="Times New Roman" w:cs="Times New Roman"/>
            <w:color w:val="000000" w:themeColor="text1"/>
            <w:shd w:val="clear" w:color="auto" w:fill="FFFFFF"/>
          </w:rPr>
          <w:t xml:space="preserve"> </w:t>
        </w:r>
      </w:ins>
      <w:del w:id="333" w:author="Lam, Christopher" w:date="2013-10-15T16:14:00Z">
        <w:r w:rsidRPr="00E3190D" w:rsidDel="008F186E">
          <w:rPr>
            <w:rFonts w:ascii="Times New Roman" w:hAnsi="Times New Roman" w:cs="Times New Roman"/>
            <w:color w:val="000000" w:themeColor="text1"/>
            <w:shd w:val="clear" w:color="auto" w:fill="FFFFFF"/>
            <w:rPrChange w:id="334" w:author="Lam, Christopher" w:date="2013-10-15T16:10:00Z">
              <w:rPr>
                <w:shd w:val="clear" w:color="auto" w:fill="FFFFFF"/>
              </w:rPr>
            </w:rPrChange>
          </w:rPr>
          <w:delText xml:space="preserve"> of the body</w:delText>
        </w:r>
        <w:r w:rsidR="00A8447F" w:rsidRPr="00E3190D" w:rsidDel="008F186E">
          <w:rPr>
            <w:rFonts w:ascii="Times New Roman" w:hAnsi="Times New Roman" w:cs="Times New Roman"/>
            <w:color w:val="000000" w:themeColor="text1"/>
            <w:shd w:val="clear" w:color="auto" w:fill="FFFFFF"/>
            <w:rPrChange w:id="335" w:author="Lam, Christopher" w:date="2013-10-15T16:10:00Z">
              <w:rPr>
                <w:shd w:val="clear" w:color="auto" w:fill="FFFFFF"/>
              </w:rPr>
            </w:rPrChange>
          </w:rPr>
          <w:delText xml:space="preserve"> </w:delText>
        </w:r>
      </w:del>
      <w:r w:rsidR="00A8447F" w:rsidRPr="00E3190D">
        <w:rPr>
          <w:rFonts w:ascii="Times New Roman" w:hAnsi="Times New Roman" w:cs="Times New Roman"/>
          <w:color w:val="000000" w:themeColor="text1"/>
          <w:shd w:val="clear" w:color="auto" w:fill="FFFFFF"/>
          <w:rPrChange w:id="336" w:author="Lam, Christopher" w:date="2013-10-15T16:10:00Z">
            <w:rPr>
              <w:shd w:val="clear" w:color="auto" w:fill="FFFFFF"/>
            </w:rPr>
          </w:rPrChange>
        </w:rPr>
        <w:t>in</w:t>
      </w:r>
      <w:r w:rsidRPr="00E3190D">
        <w:rPr>
          <w:rFonts w:ascii="Times New Roman" w:hAnsi="Times New Roman" w:cs="Times New Roman"/>
          <w:color w:val="000000" w:themeColor="text1"/>
          <w:shd w:val="clear" w:color="auto" w:fill="FFFFFF"/>
          <w:rPrChange w:id="337" w:author="Lam, Christopher" w:date="2013-10-15T16:10:00Z">
            <w:rPr>
              <w:shd w:val="clear" w:color="auto" w:fill="FFFFFF"/>
            </w:rPr>
          </w:rPrChange>
        </w:rPr>
        <w:t xml:space="preserve"> diagnostic imaging examination</w:t>
      </w:r>
      <w:r w:rsidR="00A8447F" w:rsidRPr="00E3190D">
        <w:rPr>
          <w:rFonts w:ascii="Times New Roman" w:hAnsi="Times New Roman" w:cs="Times New Roman"/>
          <w:color w:val="000000" w:themeColor="text1"/>
          <w:shd w:val="clear" w:color="auto" w:fill="FFFFFF"/>
          <w:rPrChange w:id="338" w:author="Lam, Christopher" w:date="2013-10-15T16:10:00Z">
            <w:rPr>
              <w:shd w:val="clear" w:color="auto" w:fill="FFFFFF"/>
            </w:rPr>
          </w:rPrChange>
        </w:rPr>
        <w:t>s</w:t>
      </w:r>
      <w:r w:rsidR="00A87582" w:rsidRPr="00E3190D">
        <w:rPr>
          <w:rFonts w:ascii="Times New Roman" w:hAnsi="Times New Roman" w:cs="Times New Roman"/>
          <w:color w:val="000000" w:themeColor="text1"/>
          <w:shd w:val="clear" w:color="auto" w:fill="FFFFFF"/>
          <w:rPrChange w:id="339" w:author="Lam, Christopher" w:date="2013-10-15T16:10:00Z">
            <w:rPr>
              <w:shd w:val="clear" w:color="auto" w:fill="FFFFFF"/>
            </w:rPr>
          </w:rPrChange>
        </w:rPr>
        <w:t xml:space="preserve"> for physician evaluation</w:t>
      </w:r>
      <w:r w:rsidR="00785182" w:rsidRPr="00E3190D">
        <w:rPr>
          <w:rFonts w:ascii="Times New Roman" w:hAnsi="Times New Roman" w:cs="Times New Roman"/>
          <w:bCs/>
          <w:color w:val="000000" w:themeColor="text1"/>
          <w:shd w:val="clear" w:color="auto" w:fill="FFFFFF"/>
          <w:rPrChange w:id="340" w:author="Lam, Christopher" w:date="2013-10-15T16:10:00Z">
            <w:rPr>
              <w:bCs/>
              <w:shd w:val="clear" w:color="auto" w:fill="FFFFFF"/>
            </w:rPr>
          </w:rPrChange>
        </w:rPr>
        <w:t>.</w:t>
      </w:r>
    </w:p>
    <w:p w14:paraId="505BC5C0" w14:textId="3FB528D9" w:rsidR="00A87582" w:rsidRPr="00E3190D" w:rsidRDefault="00516165">
      <w:pPr>
        <w:pStyle w:val="ListParagraph"/>
        <w:numPr>
          <w:ilvl w:val="0"/>
          <w:numId w:val="18"/>
        </w:numPr>
        <w:spacing w:after="0" w:line="240" w:lineRule="auto"/>
        <w:jc w:val="both"/>
        <w:rPr>
          <w:rFonts w:ascii="Times New Roman" w:hAnsi="Times New Roman" w:cs="Times New Roman"/>
          <w:bCs/>
          <w:color w:val="000000" w:themeColor="text1"/>
          <w:shd w:val="clear" w:color="auto" w:fill="FFFFFF"/>
          <w:rPrChange w:id="341" w:author="Lam, Christopher" w:date="2013-10-15T16:10:00Z">
            <w:rPr>
              <w:shd w:val="clear" w:color="auto" w:fill="FFFFFF"/>
            </w:rPr>
          </w:rPrChange>
        </w:rPr>
        <w:pPrChange w:id="342" w:author="Lam, Christopher" w:date="2013-10-15T16:10:00Z">
          <w:pPr>
            <w:pStyle w:val="ListParagraph"/>
            <w:numPr>
              <w:numId w:val="11"/>
            </w:numPr>
            <w:spacing w:after="0" w:line="240" w:lineRule="auto"/>
            <w:ind w:left="360" w:hanging="360"/>
            <w:jc w:val="both"/>
          </w:pPr>
        </w:pPrChange>
      </w:pPr>
      <w:r w:rsidRPr="00E3190D">
        <w:rPr>
          <w:rFonts w:ascii="Times New Roman" w:hAnsi="Times New Roman" w:cs="Times New Roman"/>
          <w:bCs/>
          <w:color w:val="000000" w:themeColor="text1"/>
          <w:shd w:val="clear" w:color="auto" w:fill="FFFFFF"/>
          <w:rPrChange w:id="343" w:author="Lam, Christopher" w:date="2013-10-15T16:10:00Z">
            <w:rPr>
              <w:shd w:val="clear" w:color="auto" w:fill="FFFFFF"/>
            </w:rPr>
          </w:rPrChange>
        </w:rPr>
        <w:t>Operate</w:t>
      </w:r>
      <w:ins w:id="344" w:author="Lam, Christopher" w:date="2013-10-15T16:14:00Z">
        <w:r w:rsidR="008F186E">
          <w:rPr>
            <w:rFonts w:ascii="Times New Roman" w:hAnsi="Times New Roman" w:cs="Times New Roman"/>
            <w:bCs/>
            <w:color w:val="000000" w:themeColor="text1"/>
            <w:shd w:val="clear" w:color="auto" w:fill="FFFFFF"/>
          </w:rPr>
          <w:t>d</w:t>
        </w:r>
      </w:ins>
      <w:r w:rsidRPr="00E3190D">
        <w:rPr>
          <w:rFonts w:ascii="Times New Roman" w:hAnsi="Times New Roman" w:cs="Times New Roman"/>
          <w:bCs/>
          <w:color w:val="000000" w:themeColor="text1"/>
          <w:shd w:val="clear" w:color="auto" w:fill="FFFFFF"/>
          <w:rPrChange w:id="345" w:author="Lam, Christopher" w:date="2013-10-15T16:10:00Z">
            <w:rPr>
              <w:shd w:val="clear" w:color="auto" w:fill="FFFFFF"/>
            </w:rPr>
          </w:rPrChange>
        </w:rPr>
        <w:t xml:space="preserve"> mobile</w:t>
      </w:r>
      <w:r w:rsidR="00A87582" w:rsidRPr="00E3190D">
        <w:rPr>
          <w:rFonts w:ascii="Times New Roman" w:hAnsi="Times New Roman" w:cs="Times New Roman"/>
          <w:bCs/>
          <w:color w:val="000000" w:themeColor="text1"/>
          <w:shd w:val="clear" w:color="auto" w:fill="FFFFFF"/>
          <w:rPrChange w:id="346" w:author="Lam, Christopher" w:date="2013-10-15T16:10:00Z">
            <w:rPr>
              <w:shd w:val="clear" w:color="auto" w:fill="FFFFFF"/>
            </w:rPr>
          </w:rPrChange>
        </w:rPr>
        <w:t xml:space="preserve"> digital x-ray equipment at patient's bedside.</w:t>
      </w:r>
    </w:p>
    <w:p w14:paraId="6BBE421F" w14:textId="02D17B66" w:rsidR="00AA66DE" w:rsidRPr="00E3190D" w:rsidRDefault="00AA66DE">
      <w:pPr>
        <w:pStyle w:val="ListParagraph"/>
        <w:numPr>
          <w:ilvl w:val="0"/>
          <w:numId w:val="18"/>
        </w:numPr>
        <w:spacing w:after="0" w:line="240" w:lineRule="auto"/>
        <w:jc w:val="both"/>
        <w:rPr>
          <w:rFonts w:ascii="Times New Roman" w:hAnsi="Times New Roman" w:cs="Times New Roman"/>
          <w:bCs/>
          <w:color w:val="000000" w:themeColor="text1"/>
          <w:rPrChange w:id="347" w:author="Lam, Christopher" w:date="2013-10-15T16:10:00Z">
            <w:rPr/>
          </w:rPrChange>
        </w:rPr>
        <w:pPrChange w:id="348" w:author="Lam, Christopher" w:date="2013-10-15T16:10:00Z">
          <w:pPr>
            <w:pStyle w:val="ListParagraph"/>
            <w:numPr>
              <w:numId w:val="11"/>
            </w:numPr>
            <w:spacing w:after="0" w:line="240" w:lineRule="auto"/>
            <w:ind w:left="360" w:hanging="360"/>
            <w:jc w:val="both"/>
          </w:pPr>
        </w:pPrChange>
      </w:pPr>
      <w:r w:rsidRPr="00E3190D">
        <w:rPr>
          <w:rFonts w:ascii="Times New Roman" w:hAnsi="Times New Roman" w:cs="Times New Roman"/>
          <w:bCs/>
          <w:color w:val="000000" w:themeColor="text1"/>
          <w:rPrChange w:id="349" w:author="Lam, Christopher" w:date="2013-10-15T16:10:00Z">
            <w:rPr/>
          </w:rPrChange>
        </w:rPr>
        <w:t>Evaluate</w:t>
      </w:r>
      <w:ins w:id="350" w:author="Lam, Christopher" w:date="2013-10-15T16:14:00Z">
        <w:r w:rsidR="008F186E">
          <w:rPr>
            <w:rFonts w:ascii="Times New Roman" w:hAnsi="Times New Roman" w:cs="Times New Roman"/>
            <w:bCs/>
            <w:color w:val="000000" w:themeColor="text1"/>
          </w:rPr>
          <w:t>d</w:t>
        </w:r>
      </w:ins>
      <w:r w:rsidRPr="00E3190D">
        <w:rPr>
          <w:rFonts w:ascii="Times New Roman" w:hAnsi="Times New Roman" w:cs="Times New Roman"/>
          <w:bCs/>
          <w:color w:val="000000" w:themeColor="text1"/>
          <w:rPrChange w:id="351" w:author="Lam, Christopher" w:date="2013-10-15T16:10:00Z">
            <w:rPr/>
          </w:rPrChange>
        </w:rPr>
        <w:t xml:space="preserve"> requisitions</w:t>
      </w:r>
      <w:ins w:id="352" w:author="Lam, Christopher" w:date="2013-10-16T14:19:00Z">
        <w:r w:rsidR="00814868">
          <w:rPr>
            <w:rFonts w:ascii="Times New Roman" w:hAnsi="Times New Roman" w:cs="Times New Roman"/>
            <w:bCs/>
            <w:color w:val="000000" w:themeColor="text1"/>
          </w:rPr>
          <w:t xml:space="preserve"> and</w:t>
        </w:r>
      </w:ins>
      <w:del w:id="353" w:author="Lam, Christopher" w:date="2013-10-16T14:19:00Z">
        <w:r w:rsidRPr="00E3190D" w:rsidDel="00814868">
          <w:rPr>
            <w:rFonts w:ascii="Times New Roman" w:hAnsi="Times New Roman" w:cs="Times New Roman"/>
            <w:bCs/>
            <w:color w:val="000000" w:themeColor="text1"/>
            <w:rPrChange w:id="354" w:author="Lam, Christopher" w:date="2013-10-15T16:10:00Z">
              <w:rPr/>
            </w:rPrChange>
          </w:rPr>
          <w:delText>,</w:delText>
        </w:r>
      </w:del>
      <w:r w:rsidRPr="00E3190D">
        <w:rPr>
          <w:rFonts w:ascii="Times New Roman" w:hAnsi="Times New Roman" w:cs="Times New Roman"/>
          <w:bCs/>
          <w:color w:val="000000" w:themeColor="text1"/>
          <w:rPrChange w:id="355" w:author="Lam, Christopher" w:date="2013-10-15T16:10:00Z">
            <w:rPr/>
          </w:rPrChange>
        </w:rPr>
        <w:t xml:space="preserve"> appl</w:t>
      </w:r>
      <w:ins w:id="356" w:author="Lam, Christopher" w:date="2013-10-15T16:14:00Z">
        <w:r w:rsidR="008F186E">
          <w:rPr>
            <w:rFonts w:ascii="Times New Roman" w:hAnsi="Times New Roman" w:cs="Times New Roman"/>
            <w:bCs/>
            <w:color w:val="000000" w:themeColor="text1"/>
          </w:rPr>
          <w:t>ied</w:t>
        </w:r>
      </w:ins>
      <w:del w:id="357" w:author="Lam, Christopher" w:date="2013-10-15T16:14:00Z">
        <w:r w:rsidRPr="00E3190D" w:rsidDel="008F186E">
          <w:rPr>
            <w:rFonts w:ascii="Times New Roman" w:hAnsi="Times New Roman" w:cs="Times New Roman"/>
            <w:bCs/>
            <w:color w:val="000000" w:themeColor="text1"/>
            <w:rPrChange w:id="358" w:author="Lam, Christopher" w:date="2013-10-15T16:10:00Z">
              <w:rPr/>
            </w:rPrChange>
          </w:rPr>
          <w:delText>y</w:delText>
        </w:r>
      </w:del>
      <w:r w:rsidRPr="00E3190D">
        <w:rPr>
          <w:rFonts w:ascii="Times New Roman" w:hAnsi="Times New Roman" w:cs="Times New Roman"/>
          <w:bCs/>
          <w:color w:val="000000" w:themeColor="text1"/>
          <w:rPrChange w:id="359" w:author="Lam, Christopher" w:date="2013-10-15T16:10:00Z">
            <w:rPr/>
          </w:rPrChange>
        </w:rPr>
        <w:t xml:space="preserve"> radiation protection and protocols</w:t>
      </w:r>
      <w:ins w:id="360" w:author="Lam, Christopher" w:date="2013-10-16T14:12:00Z">
        <w:r w:rsidR="00D87F9E">
          <w:rPr>
            <w:rFonts w:ascii="Times New Roman" w:hAnsi="Times New Roman" w:cs="Times New Roman"/>
            <w:bCs/>
            <w:color w:val="000000" w:themeColor="text1"/>
          </w:rPr>
          <w:t>.</w:t>
        </w:r>
      </w:ins>
    </w:p>
    <w:p w14:paraId="7CFB8443" w14:textId="7C6A00D8" w:rsidR="00785182" w:rsidRPr="00E3190D" w:rsidRDefault="00785182">
      <w:pPr>
        <w:pStyle w:val="ListParagraph"/>
        <w:numPr>
          <w:ilvl w:val="0"/>
          <w:numId w:val="18"/>
        </w:numPr>
        <w:spacing w:after="0"/>
        <w:rPr>
          <w:rFonts w:ascii="Times New Roman" w:hAnsi="Times New Roman" w:cs="Times New Roman"/>
          <w:bCs/>
          <w:color w:val="000000" w:themeColor="text1"/>
          <w:rPrChange w:id="361" w:author="Lam, Christopher" w:date="2013-10-15T16:10:00Z">
            <w:rPr/>
          </w:rPrChange>
        </w:rPr>
        <w:pPrChange w:id="362" w:author="Lam, Christopher" w:date="2013-10-15T16:10:00Z">
          <w:pPr>
            <w:pStyle w:val="ListParagraph"/>
            <w:numPr>
              <w:numId w:val="11"/>
            </w:numPr>
            <w:spacing w:after="0"/>
            <w:ind w:left="360" w:hanging="360"/>
          </w:pPr>
        </w:pPrChange>
      </w:pPr>
      <w:r w:rsidRPr="00E3190D">
        <w:rPr>
          <w:rFonts w:ascii="Times New Roman" w:hAnsi="Times New Roman" w:cs="Times New Roman"/>
          <w:bCs/>
          <w:color w:val="000000" w:themeColor="text1"/>
          <w:rPrChange w:id="363" w:author="Lam, Christopher" w:date="2013-10-15T16:10:00Z">
            <w:rPr/>
          </w:rPrChange>
        </w:rPr>
        <w:t>Document</w:t>
      </w:r>
      <w:ins w:id="364" w:author="Lam, Christopher" w:date="2013-10-15T16:14:00Z">
        <w:r w:rsidR="008F186E">
          <w:rPr>
            <w:rFonts w:ascii="Times New Roman" w:hAnsi="Times New Roman" w:cs="Times New Roman"/>
            <w:bCs/>
            <w:color w:val="000000" w:themeColor="text1"/>
          </w:rPr>
          <w:t>ed</w:t>
        </w:r>
      </w:ins>
      <w:r w:rsidRPr="00E3190D">
        <w:rPr>
          <w:rFonts w:ascii="Times New Roman" w:hAnsi="Times New Roman" w:cs="Times New Roman"/>
          <w:bCs/>
          <w:color w:val="000000" w:themeColor="text1"/>
          <w:rPrChange w:id="365" w:author="Lam, Christopher" w:date="2013-10-15T16:10:00Z">
            <w:rPr/>
          </w:rPrChange>
        </w:rPr>
        <w:t xml:space="preserve"> patient history including pain verification </w:t>
      </w:r>
      <w:del w:id="366" w:author="Lam, Christopher" w:date="2013-10-15T16:15:00Z">
        <w:r w:rsidRPr="00E3190D" w:rsidDel="008F186E">
          <w:rPr>
            <w:rFonts w:ascii="Times New Roman" w:hAnsi="Times New Roman" w:cs="Times New Roman"/>
            <w:bCs/>
            <w:color w:val="000000" w:themeColor="text1"/>
            <w:rPrChange w:id="367" w:author="Lam, Christopher" w:date="2013-10-15T16:10:00Z">
              <w:rPr/>
            </w:rPrChange>
          </w:rPr>
          <w:delText xml:space="preserve">to chart and enter patient information </w:delText>
        </w:r>
      </w:del>
      <w:r w:rsidRPr="00E3190D">
        <w:rPr>
          <w:rFonts w:ascii="Times New Roman" w:hAnsi="Times New Roman" w:cs="Times New Roman"/>
          <w:bCs/>
          <w:color w:val="000000" w:themeColor="text1"/>
          <w:rPrChange w:id="368" w:author="Lam, Christopher" w:date="2013-10-15T16:10:00Z">
            <w:rPr/>
          </w:rPrChange>
        </w:rPr>
        <w:t>into data system.</w:t>
      </w:r>
    </w:p>
    <w:p w14:paraId="580DF8D9" w14:textId="25CD354F" w:rsidR="00AA66DE" w:rsidRPr="00E3190D" w:rsidRDefault="00AA66DE">
      <w:pPr>
        <w:pStyle w:val="ListParagraph"/>
        <w:numPr>
          <w:ilvl w:val="0"/>
          <w:numId w:val="18"/>
        </w:numPr>
        <w:spacing w:after="0" w:line="240" w:lineRule="auto"/>
        <w:jc w:val="both"/>
        <w:rPr>
          <w:rFonts w:ascii="Times New Roman" w:hAnsi="Times New Roman" w:cs="Times New Roman"/>
          <w:bCs/>
          <w:color w:val="000000" w:themeColor="text1"/>
          <w:rPrChange w:id="369" w:author="Lam, Christopher" w:date="2013-10-15T16:10:00Z">
            <w:rPr/>
          </w:rPrChange>
        </w:rPr>
        <w:pPrChange w:id="370" w:author="Lam, Christopher" w:date="2013-10-15T16:10:00Z">
          <w:pPr>
            <w:pStyle w:val="ListParagraph"/>
            <w:numPr>
              <w:numId w:val="11"/>
            </w:numPr>
            <w:spacing w:after="0" w:line="240" w:lineRule="auto"/>
            <w:ind w:left="360" w:hanging="360"/>
            <w:jc w:val="both"/>
          </w:pPr>
        </w:pPrChange>
      </w:pPr>
      <w:r w:rsidRPr="00E3190D">
        <w:rPr>
          <w:rFonts w:ascii="Times New Roman" w:hAnsi="Times New Roman" w:cs="Times New Roman"/>
          <w:bCs/>
          <w:color w:val="000000" w:themeColor="text1"/>
          <w:rPrChange w:id="371" w:author="Lam, Christopher" w:date="2013-10-15T16:10:00Z">
            <w:rPr/>
          </w:rPrChange>
        </w:rPr>
        <w:t>Select</w:t>
      </w:r>
      <w:ins w:id="372" w:author="Lam, Christopher" w:date="2013-10-15T16:15:00Z">
        <w:r w:rsidR="008F186E">
          <w:rPr>
            <w:rFonts w:ascii="Times New Roman" w:hAnsi="Times New Roman" w:cs="Times New Roman"/>
            <w:bCs/>
            <w:color w:val="000000" w:themeColor="text1"/>
          </w:rPr>
          <w:t>ed</w:t>
        </w:r>
      </w:ins>
      <w:r w:rsidRPr="00E3190D">
        <w:rPr>
          <w:rFonts w:ascii="Times New Roman" w:hAnsi="Times New Roman" w:cs="Times New Roman"/>
          <w:bCs/>
          <w:color w:val="000000" w:themeColor="text1"/>
          <w:rPrChange w:id="373" w:author="Lam, Christopher" w:date="2013-10-15T16:10:00Z">
            <w:rPr/>
          </w:rPrChange>
        </w:rPr>
        <w:t xml:space="preserve"> proper technical factors for radiographs on an individual basis.</w:t>
      </w:r>
    </w:p>
    <w:p w14:paraId="2B107613" w14:textId="0E567E99" w:rsidR="00AA66DE" w:rsidRPr="00E3190D" w:rsidRDefault="00F52972">
      <w:pPr>
        <w:pStyle w:val="ListParagraph"/>
        <w:numPr>
          <w:ilvl w:val="0"/>
          <w:numId w:val="18"/>
        </w:numPr>
        <w:spacing w:after="0" w:line="240" w:lineRule="auto"/>
        <w:jc w:val="both"/>
        <w:rPr>
          <w:rFonts w:ascii="Times New Roman" w:hAnsi="Times New Roman" w:cs="Times New Roman"/>
          <w:bCs/>
          <w:color w:val="000000" w:themeColor="text1"/>
          <w:rPrChange w:id="374" w:author="Lam, Christopher" w:date="2013-10-15T16:10:00Z">
            <w:rPr>
              <w:bCs/>
            </w:rPr>
          </w:rPrChange>
        </w:rPr>
        <w:pPrChange w:id="375" w:author="Lam, Christopher" w:date="2013-10-15T16:10:00Z">
          <w:pPr>
            <w:pStyle w:val="ListParagraph"/>
            <w:numPr>
              <w:numId w:val="11"/>
            </w:numPr>
            <w:spacing w:after="0" w:line="240" w:lineRule="auto"/>
            <w:ind w:left="360" w:hanging="360"/>
            <w:jc w:val="both"/>
          </w:pPr>
        </w:pPrChange>
      </w:pPr>
      <w:r w:rsidRPr="00E3190D">
        <w:rPr>
          <w:rFonts w:ascii="Times New Roman" w:hAnsi="Times New Roman" w:cs="Times New Roman"/>
          <w:color w:val="000000" w:themeColor="text1"/>
          <w:shd w:val="clear" w:color="auto" w:fill="FFFFFF"/>
          <w:rPrChange w:id="376" w:author="Lam, Christopher" w:date="2013-10-15T16:10:00Z">
            <w:rPr>
              <w:shd w:val="clear" w:color="auto" w:fill="FFFFFF"/>
            </w:rPr>
          </w:rPrChange>
        </w:rPr>
        <w:t>Complete</w:t>
      </w:r>
      <w:ins w:id="377" w:author="Lam, Christopher" w:date="2013-10-15T16:15:00Z">
        <w:r w:rsidR="008F186E">
          <w:rPr>
            <w:rFonts w:ascii="Times New Roman" w:hAnsi="Times New Roman" w:cs="Times New Roman"/>
            <w:color w:val="000000" w:themeColor="text1"/>
            <w:shd w:val="clear" w:color="auto" w:fill="FFFFFF"/>
          </w:rPr>
          <w:t xml:space="preserve">d </w:t>
        </w:r>
      </w:ins>
      <w:del w:id="378" w:author="Lam, Christopher" w:date="2013-10-15T16:15:00Z">
        <w:r w:rsidRPr="00E3190D" w:rsidDel="008F186E">
          <w:rPr>
            <w:rFonts w:ascii="Times New Roman" w:hAnsi="Times New Roman" w:cs="Times New Roman"/>
            <w:color w:val="000000" w:themeColor="text1"/>
            <w:shd w:val="clear" w:color="auto" w:fill="FFFFFF"/>
            <w:rPrChange w:id="379" w:author="Lam, Christopher" w:date="2013-10-15T16:10:00Z">
              <w:rPr>
                <w:shd w:val="clear" w:color="auto" w:fill="FFFFFF"/>
              </w:rPr>
            </w:rPrChange>
          </w:rPr>
          <w:delText xml:space="preserve"> </w:delText>
        </w:r>
      </w:del>
      <w:r w:rsidRPr="00E3190D">
        <w:rPr>
          <w:rFonts w:ascii="Times New Roman" w:hAnsi="Times New Roman" w:cs="Times New Roman"/>
          <w:color w:val="000000" w:themeColor="text1"/>
          <w:shd w:val="clear" w:color="auto" w:fill="FFFFFF"/>
          <w:rPrChange w:id="380" w:author="Lam, Christopher" w:date="2013-10-15T16:10:00Z">
            <w:rPr>
              <w:shd w:val="clear" w:color="auto" w:fill="FFFFFF"/>
            </w:rPr>
          </w:rPrChange>
        </w:rPr>
        <w:t xml:space="preserve">diagnostic tests with </w:t>
      </w:r>
      <w:r w:rsidR="00AA66DE" w:rsidRPr="00E3190D">
        <w:rPr>
          <w:rFonts w:ascii="Times New Roman" w:hAnsi="Times New Roman" w:cs="Times New Roman"/>
          <w:color w:val="000000" w:themeColor="text1"/>
          <w:shd w:val="clear" w:color="auto" w:fill="FFFFFF"/>
          <w:rPrChange w:id="381" w:author="Lam, Christopher" w:date="2013-10-15T16:10:00Z">
            <w:rPr>
              <w:shd w:val="clear" w:color="auto" w:fill="FFFFFF"/>
            </w:rPr>
          </w:rPrChange>
        </w:rPr>
        <w:t>electrocardiogram (EKG) machine.</w:t>
      </w:r>
    </w:p>
    <w:p w14:paraId="318E7731" w14:textId="76046406" w:rsidR="005C19DD" w:rsidRPr="00E3190D" w:rsidRDefault="005C19DD">
      <w:pPr>
        <w:pStyle w:val="ListParagraph"/>
        <w:numPr>
          <w:ilvl w:val="0"/>
          <w:numId w:val="18"/>
        </w:numPr>
        <w:spacing w:after="0" w:line="240" w:lineRule="auto"/>
        <w:jc w:val="both"/>
        <w:rPr>
          <w:rFonts w:ascii="Times New Roman" w:hAnsi="Times New Roman" w:cs="Times New Roman"/>
          <w:bCs/>
          <w:color w:val="000000" w:themeColor="text1"/>
          <w:rPrChange w:id="382" w:author="Lam, Christopher" w:date="2013-10-15T16:10:00Z">
            <w:rPr/>
          </w:rPrChange>
        </w:rPr>
        <w:pPrChange w:id="383" w:author="Lam, Christopher" w:date="2013-10-15T16:10:00Z">
          <w:pPr>
            <w:pStyle w:val="ListParagraph"/>
            <w:numPr>
              <w:numId w:val="11"/>
            </w:numPr>
            <w:spacing w:after="0" w:line="240" w:lineRule="auto"/>
            <w:ind w:left="360" w:hanging="360"/>
            <w:jc w:val="both"/>
          </w:pPr>
        </w:pPrChange>
      </w:pPr>
      <w:commentRangeStart w:id="384"/>
      <w:r w:rsidRPr="00E3190D">
        <w:rPr>
          <w:rFonts w:ascii="Times New Roman" w:hAnsi="Times New Roman" w:cs="Times New Roman"/>
          <w:bCs/>
          <w:color w:val="000000" w:themeColor="text1"/>
          <w:rPrChange w:id="385" w:author="Lam, Christopher" w:date="2013-10-15T16:10:00Z">
            <w:rPr/>
          </w:rPrChange>
        </w:rPr>
        <w:t>Burn</w:t>
      </w:r>
      <w:ins w:id="386" w:author="Lam, Christopher" w:date="2013-10-15T16:15:00Z">
        <w:r w:rsidR="008F186E">
          <w:rPr>
            <w:rFonts w:ascii="Times New Roman" w:hAnsi="Times New Roman" w:cs="Times New Roman"/>
            <w:bCs/>
            <w:color w:val="000000" w:themeColor="text1"/>
          </w:rPr>
          <w:t>ed</w:t>
        </w:r>
      </w:ins>
      <w:r w:rsidRPr="00E3190D">
        <w:rPr>
          <w:rFonts w:ascii="Times New Roman" w:hAnsi="Times New Roman" w:cs="Times New Roman"/>
          <w:bCs/>
          <w:color w:val="000000" w:themeColor="text1"/>
          <w:rPrChange w:id="387" w:author="Lam, Christopher" w:date="2013-10-15T16:10:00Z">
            <w:rPr/>
          </w:rPrChange>
        </w:rPr>
        <w:t xml:space="preserve"> CDs for outside physicians and perform</w:t>
      </w:r>
      <w:ins w:id="388" w:author="Lam, Christopher" w:date="2013-10-15T16:15:00Z">
        <w:r w:rsidR="008F186E">
          <w:rPr>
            <w:rFonts w:ascii="Times New Roman" w:hAnsi="Times New Roman" w:cs="Times New Roman"/>
            <w:bCs/>
            <w:color w:val="000000" w:themeColor="text1"/>
          </w:rPr>
          <w:t>ed</w:t>
        </w:r>
      </w:ins>
      <w:r w:rsidRPr="00E3190D">
        <w:rPr>
          <w:rFonts w:ascii="Times New Roman" w:hAnsi="Times New Roman" w:cs="Times New Roman"/>
          <w:bCs/>
          <w:color w:val="000000" w:themeColor="text1"/>
          <w:rPrChange w:id="389" w:author="Lam, Christopher" w:date="2013-10-15T16:10:00Z">
            <w:rPr/>
          </w:rPrChange>
        </w:rPr>
        <w:t xml:space="preserve"> other related duties. </w:t>
      </w:r>
      <w:commentRangeEnd w:id="384"/>
      <w:r w:rsidR="008F186E">
        <w:rPr>
          <w:rStyle w:val="CommentReference"/>
        </w:rPr>
        <w:commentReference w:id="384"/>
      </w:r>
    </w:p>
    <w:p w14:paraId="417F66CC" w14:textId="4806760B" w:rsidR="00AD7395" w:rsidRPr="00E3190D" w:rsidRDefault="00F52972">
      <w:pPr>
        <w:pStyle w:val="ListParagraph"/>
        <w:numPr>
          <w:ilvl w:val="0"/>
          <w:numId w:val="18"/>
        </w:numPr>
        <w:spacing w:after="0" w:line="240" w:lineRule="auto"/>
        <w:jc w:val="both"/>
        <w:rPr>
          <w:rFonts w:ascii="Times New Roman" w:hAnsi="Times New Roman" w:cs="Times New Roman"/>
          <w:bCs/>
          <w:color w:val="000000" w:themeColor="text1"/>
          <w:rPrChange w:id="390" w:author="Lam, Christopher" w:date="2013-10-15T16:10:00Z">
            <w:rPr>
              <w:bCs/>
            </w:rPr>
          </w:rPrChange>
        </w:rPr>
        <w:pPrChange w:id="391" w:author="Lam, Christopher" w:date="2013-10-15T16:10:00Z">
          <w:pPr>
            <w:pStyle w:val="ListParagraph"/>
            <w:numPr>
              <w:numId w:val="11"/>
            </w:numPr>
            <w:spacing w:after="0" w:line="240" w:lineRule="auto"/>
            <w:ind w:left="360" w:hanging="360"/>
            <w:jc w:val="both"/>
          </w:pPr>
        </w:pPrChange>
      </w:pPr>
      <w:r w:rsidRPr="00E3190D">
        <w:rPr>
          <w:rFonts w:ascii="Times New Roman" w:hAnsi="Times New Roman" w:cs="Times New Roman"/>
          <w:color w:val="000000" w:themeColor="text1"/>
          <w:shd w:val="clear" w:color="auto" w:fill="FFFFFF"/>
          <w:rPrChange w:id="392" w:author="Lam, Christopher" w:date="2013-10-15T16:10:00Z">
            <w:rPr>
              <w:shd w:val="clear" w:color="auto" w:fill="FFFFFF"/>
            </w:rPr>
          </w:rPrChange>
        </w:rPr>
        <w:t>Trai</w:t>
      </w:r>
      <w:ins w:id="393" w:author="Lam, Christopher" w:date="2013-10-15T16:16:00Z">
        <w:r w:rsidR="008F186E">
          <w:rPr>
            <w:rFonts w:ascii="Times New Roman" w:hAnsi="Times New Roman" w:cs="Times New Roman"/>
            <w:color w:val="000000" w:themeColor="text1"/>
            <w:shd w:val="clear" w:color="auto" w:fill="FFFFFF"/>
          </w:rPr>
          <w:t>ned</w:t>
        </w:r>
      </w:ins>
      <w:del w:id="394" w:author="Lam, Christopher" w:date="2013-10-15T16:16:00Z">
        <w:r w:rsidRPr="00E3190D" w:rsidDel="008F186E">
          <w:rPr>
            <w:rFonts w:ascii="Times New Roman" w:hAnsi="Times New Roman" w:cs="Times New Roman"/>
            <w:color w:val="000000" w:themeColor="text1"/>
            <w:shd w:val="clear" w:color="auto" w:fill="FFFFFF"/>
            <w:rPrChange w:id="395" w:author="Lam, Christopher" w:date="2013-10-15T16:10:00Z">
              <w:rPr>
                <w:shd w:val="clear" w:color="auto" w:fill="FFFFFF"/>
              </w:rPr>
            </w:rPrChange>
          </w:rPr>
          <w:delText>n</w:delText>
        </w:r>
      </w:del>
      <w:r w:rsidRPr="00E3190D">
        <w:rPr>
          <w:rFonts w:ascii="Times New Roman" w:hAnsi="Times New Roman" w:cs="Times New Roman"/>
          <w:color w:val="000000" w:themeColor="text1"/>
          <w:shd w:val="clear" w:color="auto" w:fill="FFFFFF"/>
          <w:rPrChange w:id="396" w:author="Lam, Christopher" w:date="2013-10-15T16:10:00Z">
            <w:rPr>
              <w:shd w:val="clear" w:color="auto" w:fill="FFFFFF"/>
            </w:rPr>
          </w:rPrChange>
        </w:rPr>
        <w:t xml:space="preserve"> </w:t>
      </w:r>
      <w:del w:id="397" w:author="Lam, Christopher" w:date="2013-10-15T16:17:00Z">
        <w:r w:rsidRPr="00E3190D" w:rsidDel="008F186E">
          <w:rPr>
            <w:rFonts w:ascii="Times New Roman" w:hAnsi="Times New Roman" w:cs="Times New Roman"/>
            <w:color w:val="000000" w:themeColor="text1"/>
            <w:shd w:val="clear" w:color="auto" w:fill="FFFFFF"/>
            <w:rPrChange w:id="398" w:author="Lam, Christopher" w:date="2013-10-15T16:10:00Z">
              <w:rPr>
                <w:shd w:val="clear" w:color="auto" w:fill="FFFFFF"/>
              </w:rPr>
            </w:rPrChange>
          </w:rPr>
          <w:delText xml:space="preserve">and provide technical guidance </w:delText>
        </w:r>
      </w:del>
      <w:del w:id="399" w:author="Lam, Christopher" w:date="2013-10-15T16:16:00Z">
        <w:r w:rsidR="00782689" w:rsidRPr="00E3190D" w:rsidDel="008F186E">
          <w:rPr>
            <w:rFonts w:ascii="Times New Roman" w:hAnsi="Times New Roman" w:cs="Times New Roman"/>
            <w:color w:val="000000" w:themeColor="text1"/>
            <w:shd w:val="clear" w:color="auto" w:fill="FFFFFF"/>
            <w:rPrChange w:id="400" w:author="Lam, Christopher" w:date="2013-10-15T16:10:00Z">
              <w:rPr>
                <w:shd w:val="clear" w:color="auto" w:fill="FFFFFF"/>
              </w:rPr>
            </w:rPrChange>
          </w:rPr>
          <w:delText xml:space="preserve">and direction </w:delText>
        </w:r>
      </w:del>
      <w:del w:id="401" w:author="Lam, Christopher" w:date="2013-10-15T16:17:00Z">
        <w:r w:rsidR="00782689" w:rsidRPr="00E3190D" w:rsidDel="008F186E">
          <w:rPr>
            <w:rFonts w:ascii="Times New Roman" w:hAnsi="Times New Roman" w:cs="Times New Roman"/>
            <w:color w:val="000000" w:themeColor="text1"/>
            <w:shd w:val="clear" w:color="auto" w:fill="FFFFFF"/>
            <w:rPrChange w:id="402" w:author="Lam, Christopher" w:date="2013-10-15T16:10:00Z">
              <w:rPr>
                <w:shd w:val="clear" w:color="auto" w:fill="FFFFFF"/>
              </w:rPr>
            </w:rPrChange>
          </w:rPr>
          <w:delText xml:space="preserve">to </w:delText>
        </w:r>
      </w:del>
      <w:r w:rsidR="00782689" w:rsidRPr="00E3190D">
        <w:rPr>
          <w:rFonts w:ascii="Times New Roman" w:hAnsi="Times New Roman" w:cs="Times New Roman"/>
          <w:color w:val="000000" w:themeColor="text1"/>
          <w:shd w:val="clear" w:color="auto" w:fill="FFFFFF"/>
          <w:rPrChange w:id="403" w:author="Lam, Christopher" w:date="2013-10-15T16:10:00Z">
            <w:rPr>
              <w:shd w:val="clear" w:color="auto" w:fill="FFFFFF"/>
            </w:rPr>
          </w:rPrChange>
        </w:rPr>
        <w:t xml:space="preserve">new employees and </w:t>
      </w:r>
      <w:r w:rsidRPr="00E3190D">
        <w:rPr>
          <w:rFonts w:ascii="Times New Roman" w:hAnsi="Times New Roman" w:cs="Times New Roman"/>
          <w:color w:val="000000" w:themeColor="text1"/>
          <w:shd w:val="clear" w:color="auto" w:fill="FFFFFF"/>
          <w:rPrChange w:id="404" w:author="Lam, Christopher" w:date="2013-10-15T16:10:00Z">
            <w:rPr>
              <w:shd w:val="clear" w:color="auto" w:fill="FFFFFF"/>
            </w:rPr>
          </w:rPrChange>
        </w:rPr>
        <w:t>lower</w:t>
      </w:r>
      <w:ins w:id="405" w:author="Lam, Christopher" w:date="2013-10-15T16:17:00Z">
        <w:r w:rsidR="008F186E">
          <w:rPr>
            <w:rFonts w:ascii="Times New Roman" w:hAnsi="Times New Roman" w:cs="Times New Roman"/>
            <w:color w:val="000000" w:themeColor="text1"/>
            <w:shd w:val="clear" w:color="auto" w:fill="FFFFFF"/>
          </w:rPr>
          <w:t>-</w:t>
        </w:r>
      </w:ins>
      <w:del w:id="406" w:author="Lam, Christopher" w:date="2013-10-15T16:17:00Z">
        <w:r w:rsidRPr="00E3190D" w:rsidDel="008F186E">
          <w:rPr>
            <w:rFonts w:ascii="Times New Roman" w:hAnsi="Times New Roman" w:cs="Times New Roman"/>
            <w:color w:val="000000" w:themeColor="text1"/>
            <w:shd w:val="clear" w:color="auto" w:fill="FFFFFF"/>
            <w:rPrChange w:id="407" w:author="Lam, Christopher" w:date="2013-10-15T16:10:00Z">
              <w:rPr>
                <w:shd w:val="clear" w:color="auto" w:fill="FFFFFF"/>
              </w:rPr>
            </w:rPrChange>
          </w:rPr>
          <w:delText xml:space="preserve"> </w:delText>
        </w:r>
      </w:del>
      <w:r w:rsidRPr="00E3190D">
        <w:rPr>
          <w:rFonts w:ascii="Times New Roman" w:hAnsi="Times New Roman" w:cs="Times New Roman"/>
          <w:color w:val="000000" w:themeColor="text1"/>
          <w:shd w:val="clear" w:color="auto" w:fill="FFFFFF"/>
          <w:rPrChange w:id="408" w:author="Lam, Christopher" w:date="2013-10-15T16:10:00Z">
            <w:rPr>
              <w:shd w:val="clear" w:color="auto" w:fill="FFFFFF"/>
            </w:rPr>
          </w:rPrChange>
        </w:rPr>
        <w:t>level tech</w:t>
      </w:r>
      <w:r w:rsidR="00782689" w:rsidRPr="00E3190D">
        <w:rPr>
          <w:rFonts w:ascii="Times New Roman" w:hAnsi="Times New Roman" w:cs="Times New Roman"/>
          <w:color w:val="000000" w:themeColor="text1"/>
          <w:shd w:val="clear" w:color="auto" w:fill="FFFFFF"/>
          <w:rPrChange w:id="409" w:author="Lam, Christopher" w:date="2013-10-15T16:10:00Z">
            <w:rPr>
              <w:shd w:val="clear" w:color="auto" w:fill="FFFFFF"/>
            </w:rPr>
          </w:rPrChange>
        </w:rPr>
        <w:t>nologists</w:t>
      </w:r>
      <w:r w:rsidRPr="00E3190D">
        <w:rPr>
          <w:rFonts w:ascii="Times New Roman" w:hAnsi="Times New Roman" w:cs="Times New Roman"/>
          <w:color w:val="000000" w:themeColor="text1"/>
          <w:shd w:val="clear" w:color="auto" w:fill="FFFFFF"/>
          <w:rPrChange w:id="410" w:author="Lam, Christopher" w:date="2013-10-15T16:10:00Z">
            <w:rPr>
              <w:shd w:val="clear" w:color="auto" w:fill="FFFFFF"/>
            </w:rPr>
          </w:rPrChange>
        </w:rPr>
        <w:t xml:space="preserve"> </w:t>
      </w:r>
      <w:del w:id="411" w:author="Lam, Christopher" w:date="2013-10-15T16:17:00Z">
        <w:r w:rsidR="00A93D24" w:rsidRPr="00E3190D" w:rsidDel="008F186E">
          <w:rPr>
            <w:rFonts w:ascii="Times New Roman" w:hAnsi="Times New Roman" w:cs="Times New Roman"/>
            <w:color w:val="000000" w:themeColor="text1"/>
            <w:rPrChange w:id="412" w:author="Lam, Christopher" w:date="2013-10-15T16:10:00Z">
              <w:rPr/>
            </w:rPrChange>
          </w:rPr>
          <w:delText xml:space="preserve">to </w:delText>
        </w:r>
      </w:del>
      <w:ins w:id="413" w:author="Lam, Christopher" w:date="2013-10-15T16:17:00Z">
        <w:r w:rsidR="008F186E">
          <w:rPr>
            <w:rFonts w:ascii="Times New Roman" w:hAnsi="Times New Roman" w:cs="Times New Roman"/>
            <w:color w:val="000000" w:themeColor="text1"/>
          </w:rPr>
          <w:t>in</w:t>
        </w:r>
        <w:r w:rsidR="008F186E" w:rsidRPr="00E3190D">
          <w:rPr>
            <w:rFonts w:ascii="Times New Roman" w:hAnsi="Times New Roman" w:cs="Times New Roman"/>
            <w:color w:val="000000" w:themeColor="text1"/>
            <w:rPrChange w:id="414" w:author="Lam, Christopher" w:date="2013-10-15T16:10:00Z">
              <w:rPr/>
            </w:rPrChange>
          </w:rPr>
          <w:t xml:space="preserve"> </w:t>
        </w:r>
      </w:ins>
      <w:r w:rsidR="00A93D24" w:rsidRPr="00E3190D">
        <w:rPr>
          <w:rFonts w:ascii="Times New Roman" w:hAnsi="Times New Roman" w:cs="Times New Roman"/>
          <w:color w:val="000000" w:themeColor="text1"/>
          <w:rPrChange w:id="415" w:author="Lam, Christopher" w:date="2013-10-15T16:10:00Z">
            <w:rPr/>
          </w:rPrChange>
        </w:rPr>
        <w:t>p</w:t>
      </w:r>
      <w:r w:rsidR="00A93D24" w:rsidRPr="00E3190D">
        <w:rPr>
          <w:rFonts w:ascii="Times New Roman" w:hAnsi="Times New Roman" w:cs="Times New Roman"/>
          <w:bCs/>
          <w:color w:val="000000" w:themeColor="text1"/>
          <w:rPrChange w:id="416" w:author="Lam, Christopher" w:date="2013-10-15T16:10:00Z">
            <w:rPr>
              <w:bCs/>
            </w:rPr>
          </w:rPrChange>
        </w:rPr>
        <w:t>roduc</w:t>
      </w:r>
      <w:ins w:id="417" w:author="Lam, Christopher" w:date="2013-10-15T16:17:00Z">
        <w:r w:rsidR="008F186E">
          <w:rPr>
            <w:rFonts w:ascii="Times New Roman" w:hAnsi="Times New Roman" w:cs="Times New Roman"/>
            <w:bCs/>
            <w:color w:val="000000" w:themeColor="text1"/>
          </w:rPr>
          <w:t>ing</w:t>
        </w:r>
      </w:ins>
      <w:del w:id="418" w:author="Lam, Christopher" w:date="2013-10-15T16:17:00Z">
        <w:r w:rsidR="00A93D24" w:rsidRPr="00E3190D" w:rsidDel="008F186E">
          <w:rPr>
            <w:rFonts w:ascii="Times New Roman" w:hAnsi="Times New Roman" w:cs="Times New Roman"/>
            <w:bCs/>
            <w:color w:val="000000" w:themeColor="text1"/>
            <w:rPrChange w:id="419" w:author="Lam, Christopher" w:date="2013-10-15T16:10:00Z">
              <w:rPr>
                <w:bCs/>
              </w:rPr>
            </w:rPrChange>
          </w:rPr>
          <w:delText>e</w:delText>
        </w:r>
      </w:del>
      <w:r w:rsidR="00A93D24" w:rsidRPr="00E3190D">
        <w:rPr>
          <w:rFonts w:ascii="Times New Roman" w:hAnsi="Times New Roman" w:cs="Times New Roman"/>
          <w:bCs/>
          <w:color w:val="000000" w:themeColor="text1"/>
          <w:rPrChange w:id="420" w:author="Lam, Christopher" w:date="2013-10-15T16:10:00Z">
            <w:rPr>
              <w:bCs/>
            </w:rPr>
          </w:rPrChange>
        </w:rPr>
        <w:t xml:space="preserve"> images that make </w:t>
      </w:r>
      <w:r w:rsidR="0025722C" w:rsidRPr="00E3190D">
        <w:rPr>
          <w:rFonts w:ascii="Times New Roman" w:hAnsi="Times New Roman" w:cs="Times New Roman"/>
          <w:bCs/>
          <w:color w:val="000000" w:themeColor="text1"/>
          <w:rPrChange w:id="421" w:author="Lam, Christopher" w:date="2013-10-15T16:10:00Z">
            <w:rPr>
              <w:bCs/>
            </w:rPr>
          </w:rPrChange>
        </w:rPr>
        <w:t xml:space="preserve">abnormalities </w:t>
      </w:r>
      <w:r w:rsidR="00A93D24" w:rsidRPr="00E3190D">
        <w:rPr>
          <w:rFonts w:ascii="Times New Roman" w:hAnsi="Times New Roman" w:cs="Times New Roman"/>
          <w:bCs/>
          <w:color w:val="000000" w:themeColor="text1"/>
          <w:rPrChange w:id="422" w:author="Lam, Christopher" w:date="2013-10-15T16:10:00Z">
            <w:rPr>
              <w:bCs/>
            </w:rPr>
          </w:rPrChange>
        </w:rPr>
        <w:t xml:space="preserve">readily identifiable. </w:t>
      </w:r>
    </w:p>
    <w:p w14:paraId="4F976B56" w14:textId="2974C3AE" w:rsidR="00040932" w:rsidRPr="00E3190D" w:rsidRDefault="00040932">
      <w:pPr>
        <w:pStyle w:val="ListParagraph"/>
        <w:numPr>
          <w:ilvl w:val="0"/>
          <w:numId w:val="18"/>
        </w:numPr>
        <w:spacing w:after="0"/>
        <w:rPr>
          <w:rFonts w:ascii="Times New Roman" w:hAnsi="Times New Roman" w:cs="Times New Roman"/>
          <w:bCs/>
          <w:color w:val="000000" w:themeColor="text1"/>
          <w:rPrChange w:id="423" w:author="Lam, Christopher" w:date="2013-10-15T16:10:00Z">
            <w:rPr/>
          </w:rPrChange>
        </w:rPr>
        <w:pPrChange w:id="424" w:author="Lam, Christopher" w:date="2013-10-15T16:10:00Z">
          <w:pPr>
            <w:pStyle w:val="ListParagraph"/>
            <w:numPr>
              <w:numId w:val="11"/>
            </w:numPr>
            <w:spacing w:after="0"/>
            <w:ind w:left="360" w:hanging="360"/>
          </w:pPr>
        </w:pPrChange>
      </w:pPr>
      <w:del w:id="425" w:author="Lam, Christopher" w:date="2013-10-15T16:17:00Z">
        <w:r w:rsidRPr="00E3190D" w:rsidDel="008F186E">
          <w:rPr>
            <w:rFonts w:ascii="Times New Roman" w:hAnsi="Times New Roman" w:cs="Times New Roman"/>
            <w:bCs/>
            <w:color w:val="000000" w:themeColor="text1"/>
            <w:rPrChange w:id="426" w:author="Lam, Christopher" w:date="2013-10-15T16:10:00Z">
              <w:rPr/>
            </w:rPrChange>
          </w:rPr>
          <w:delText>Responsible for maintaining</w:delText>
        </w:r>
      </w:del>
      <w:ins w:id="427" w:author="Lam, Christopher" w:date="2013-10-15T16:17:00Z">
        <w:r w:rsidR="008F186E">
          <w:rPr>
            <w:rFonts w:ascii="Times New Roman" w:hAnsi="Times New Roman" w:cs="Times New Roman"/>
            <w:bCs/>
            <w:color w:val="000000" w:themeColor="text1"/>
          </w:rPr>
          <w:t>Maintained</w:t>
        </w:r>
      </w:ins>
      <w:r w:rsidRPr="00E3190D">
        <w:rPr>
          <w:rFonts w:ascii="Times New Roman" w:hAnsi="Times New Roman" w:cs="Times New Roman"/>
          <w:bCs/>
          <w:color w:val="000000" w:themeColor="text1"/>
          <w:rPrChange w:id="428" w:author="Lam, Christopher" w:date="2013-10-15T16:10:00Z">
            <w:rPr/>
          </w:rPrChange>
        </w:rPr>
        <w:t xml:space="preserve"> company prop</w:t>
      </w:r>
      <w:r w:rsidR="0044328A" w:rsidRPr="00E3190D">
        <w:rPr>
          <w:rFonts w:ascii="Times New Roman" w:hAnsi="Times New Roman" w:cs="Times New Roman"/>
          <w:bCs/>
          <w:color w:val="000000" w:themeColor="text1"/>
          <w:rPrChange w:id="429" w:author="Lam, Christopher" w:date="2013-10-15T16:10:00Z">
            <w:rPr/>
          </w:rPrChange>
        </w:rPr>
        <w:t xml:space="preserve">erty, including x-ray equipment </w:t>
      </w:r>
      <w:r w:rsidR="00B67110" w:rsidRPr="00E3190D">
        <w:rPr>
          <w:rFonts w:ascii="Times New Roman" w:hAnsi="Times New Roman" w:cs="Times New Roman"/>
          <w:bCs/>
          <w:color w:val="000000" w:themeColor="text1"/>
          <w:rPrChange w:id="430" w:author="Lam, Christopher" w:date="2013-10-15T16:10:00Z">
            <w:rPr/>
          </w:rPrChange>
        </w:rPr>
        <w:t>and EKG</w:t>
      </w:r>
      <w:r w:rsidR="0044328A" w:rsidRPr="00E3190D">
        <w:rPr>
          <w:rFonts w:ascii="Times New Roman" w:hAnsi="Times New Roman" w:cs="Times New Roman"/>
          <w:bCs/>
          <w:color w:val="000000" w:themeColor="text1"/>
          <w:rPrChange w:id="431" w:author="Lam, Christopher" w:date="2013-10-15T16:10:00Z">
            <w:rPr/>
          </w:rPrChange>
        </w:rPr>
        <w:t xml:space="preserve"> </w:t>
      </w:r>
      <w:r w:rsidR="00B67110" w:rsidRPr="00E3190D">
        <w:rPr>
          <w:rFonts w:ascii="Times New Roman" w:hAnsi="Times New Roman" w:cs="Times New Roman"/>
          <w:bCs/>
          <w:color w:val="000000" w:themeColor="text1"/>
          <w:rPrChange w:id="432" w:author="Lam, Christopher" w:date="2013-10-15T16:10:00Z">
            <w:rPr/>
          </w:rPrChange>
        </w:rPr>
        <w:t xml:space="preserve">machines </w:t>
      </w:r>
      <w:del w:id="433" w:author="Lam, Christopher" w:date="2013-10-16T14:20:00Z">
        <w:r w:rsidR="00B67110" w:rsidRPr="00E3190D" w:rsidDel="009523AB">
          <w:rPr>
            <w:rFonts w:ascii="Times New Roman" w:hAnsi="Times New Roman" w:cs="Times New Roman"/>
            <w:bCs/>
            <w:color w:val="000000" w:themeColor="text1"/>
            <w:rPrChange w:id="434" w:author="Lam, Christopher" w:date="2013-10-15T16:10:00Z">
              <w:rPr/>
            </w:rPrChange>
          </w:rPr>
          <w:delText>in</w:delText>
        </w:r>
        <w:r w:rsidRPr="00E3190D" w:rsidDel="009523AB">
          <w:rPr>
            <w:rFonts w:ascii="Times New Roman" w:hAnsi="Times New Roman" w:cs="Times New Roman"/>
            <w:bCs/>
            <w:color w:val="000000" w:themeColor="text1"/>
            <w:rPrChange w:id="435" w:author="Lam, Christopher" w:date="2013-10-15T16:10:00Z">
              <w:rPr/>
            </w:rPrChange>
          </w:rPr>
          <w:delText xml:space="preserve"> good condition and in working order at all times, </w:delText>
        </w:r>
      </w:del>
      <w:r w:rsidRPr="00E3190D">
        <w:rPr>
          <w:rFonts w:ascii="Times New Roman" w:hAnsi="Times New Roman" w:cs="Times New Roman"/>
          <w:bCs/>
          <w:color w:val="000000" w:themeColor="text1"/>
          <w:rPrChange w:id="436" w:author="Lam, Christopher" w:date="2013-10-15T16:10:00Z">
            <w:rPr/>
          </w:rPrChange>
        </w:rPr>
        <w:t>and adhered to parts and inventory management guidelines</w:t>
      </w:r>
      <w:r w:rsidR="0044328A" w:rsidRPr="00E3190D">
        <w:rPr>
          <w:rFonts w:ascii="Times New Roman" w:hAnsi="Times New Roman" w:cs="Times New Roman"/>
          <w:bCs/>
          <w:color w:val="000000" w:themeColor="text1"/>
          <w:rPrChange w:id="437" w:author="Lam, Christopher" w:date="2013-10-15T16:10:00Z">
            <w:rPr/>
          </w:rPrChange>
        </w:rPr>
        <w:t>.</w:t>
      </w:r>
    </w:p>
    <w:p w14:paraId="7EFDAA2A" w14:textId="77777777" w:rsidR="00516165" w:rsidRDefault="00516165" w:rsidP="00516165">
      <w:pPr>
        <w:spacing w:after="0" w:line="240" w:lineRule="auto"/>
        <w:jc w:val="both"/>
        <w:rPr>
          <w:rFonts w:ascii="Times New Roman" w:hAnsi="Times New Roman" w:cs="Times New Roman"/>
          <w:b/>
          <w:bCs/>
          <w:color w:val="000000" w:themeColor="text1"/>
          <w:u w:val="single"/>
        </w:rPr>
      </w:pPr>
    </w:p>
    <w:p w14:paraId="64760AFC" w14:textId="77777777" w:rsidR="00A6630C" w:rsidRDefault="00A6630C" w:rsidP="00516165">
      <w:pPr>
        <w:spacing w:after="0" w:line="240" w:lineRule="auto"/>
        <w:jc w:val="both"/>
        <w:rPr>
          <w:rFonts w:ascii="Times New Roman" w:hAnsi="Times New Roman" w:cs="Times New Roman"/>
          <w:b/>
          <w:bCs/>
          <w:color w:val="000000" w:themeColor="text1"/>
          <w:u w:val="single"/>
        </w:rPr>
      </w:pPr>
      <w:r w:rsidRPr="00A6630C">
        <w:rPr>
          <w:rFonts w:ascii="Times New Roman" w:hAnsi="Times New Roman" w:cs="Times New Roman"/>
          <w:b/>
          <w:bCs/>
          <w:color w:val="000000" w:themeColor="text1"/>
          <w:u w:val="single"/>
        </w:rPr>
        <w:t>Parking Technician</w:t>
      </w:r>
    </w:p>
    <w:p w14:paraId="1F905DF5" w14:textId="5C106BD4" w:rsidR="00BD605B" w:rsidRPr="00BD605B" w:rsidRDefault="002333A1" w:rsidP="00516165">
      <w:pPr>
        <w:spacing w:after="0" w:line="240" w:lineRule="auto"/>
        <w:jc w:val="both"/>
        <w:rPr>
          <w:rFonts w:ascii="Times New Roman" w:hAnsi="Times New Roman" w:cs="Times New Roman"/>
          <w:bCs/>
          <w:color w:val="000000" w:themeColor="text1"/>
        </w:rPr>
      </w:pPr>
      <w:commentRangeStart w:id="438"/>
      <w:r w:rsidRPr="00972353">
        <w:rPr>
          <w:rFonts w:ascii="Times New Roman" w:hAnsi="Times New Roman" w:cs="Times New Roman"/>
          <w:bCs/>
          <w:i/>
          <w:color w:val="000000" w:themeColor="text1"/>
          <w:rPrChange w:id="439" w:author="Lam, Christopher" w:date="2013-10-15T16:14:00Z">
            <w:rPr>
              <w:rFonts w:ascii="Times New Roman" w:hAnsi="Times New Roman" w:cs="Times New Roman"/>
              <w:bCs/>
              <w:color w:val="000000" w:themeColor="text1"/>
            </w:rPr>
          </w:rPrChange>
        </w:rPr>
        <w:t>Baylor</w:t>
      </w:r>
      <w:commentRangeEnd w:id="438"/>
      <w:r w:rsidR="00972353" w:rsidRPr="00972353">
        <w:rPr>
          <w:rStyle w:val="CommentReference"/>
          <w:i/>
          <w:rPrChange w:id="440" w:author="Lam, Christopher" w:date="2013-10-15T16:14:00Z">
            <w:rPr>
              <w:rStyle w:val="CommentReference"/>
            </w:rPr>
          </w:rPrChange>
        </w:rPr>
        <w:commentReference w:id="438"/>
      </w:r>
      <w:r w:rsidR="00BD605B" w:rsidRPr="00972353">
        <w:rPr>
          <w:rFonts w:ascii="Times New Roman" w:hAnsi="Times New Roman" w:cs="Times New Roman"/>
          <w:bCs/>
          <w:i/>
          <w:color w:val="000000" w:themeColor="text1"/>
          <w:rPrChange w:id="441" w:author="Lam, Christopher" w:date="2013-10-15T16:14:00Z">
            <w:rPr>
              <w:rFonts w:ascii="Times New Roman" w:hAnsi="Times New Roman" w:cs="Times New Roman"/>
              <w:bCs/>
              <w:color w:val="000000" w:themeColor="text1"/>
            </w:rPr>
          </w:rPrChange>
        </w:rPr>
        <w:t xml:space="preserve"> Dallas, TX</w:t>
      </w:r>
      <w:r w:rsidR="005E1B5E" w:rsidRPr="00972353">
        <w:rPr>
          <w:rFonts w:ascii="Times New Roman" w:hAnsi="Times New Roman" w:cs="Times New Roman"/>
          <w:bCs/>
          <w:i/>
          <w:color w:val="000000" w:themeColor="text1"/>
          <w:rPrChange w:id="442" w:author="Lam, Christopher" w:date="2013-10-15T16:14:00Z">
            <w:rPr>
              <w:rFonts w:ascii="Times New Roman" w:hAnsi="Times New Roman" w:cs="Times New Roman"/>
              <w:bCs/>
              <w:color w:val="000000" w:themeColor="text1"/>
            </w:rPr>
          </w:rPrChange>
        </w:rPr>
        <w:t xml:space="preserve">                                                                                                              </w:t>
      </w:r>
      <w:r w:rsidR="0044328A">
        <w:rPr>
          <w:rFonts w:ascii="Times New Roman" w:hAnsi="Times New Roman" w:cs="Times New Roman"/>
          <w:bCs/>
          <w:color w:val="000000" w:themeColor="text1"/>
        </w:rPr>
        <w:t xml:space="preserve">2001 </w:t>
      </w:r>
      <w:ins w:id="443" w:author="Lam, Christopher" w:date="2013-10-16T14:09:00Z">
        <w:r w:rsidR="00CA2137" w:rsidRPr="00A93D24">
          <w:rPr>
            <w:rFonts w:ascii="Times New Roman" w:hAnsi="Times New Roman" w:cs="Times New Roman"/>
            <w:bCs/>
          </w:rPr>
          <w:t xml:space="preserve">– </w:t>
        </w:r>
      </w:ins>
      <w:del w:id="444" w:author="Lam, Christopher" w:date="2013-10-16T14:09:00Z">
        <w:r w:rsidR="0044328A" w:rsidDel="00CA2137">
          <w:rPr>
            <w:rFonts w:ascii="Times New Roman" w:hAnsi="Times New Roman" w:cs="Times New Roman"/>
            <w:bCs/>
            <w:color w:val="000000" w:themeColor="text1"/>
          </w:rPr>
          <w:delText xml:space="preserve">to </w:delText>
        </w:r>
      </w:del>
      <w:r w:rsidR="0044328A">
        <w:rPr>
          <w:rFonts w:ascii="Times New Roman" w:hAnsi="Times New Roman" w:cs="Times New Roman"/>
          <w:bCs/>
          <w:color w:val="000000" w:themeColor="text1"/>
        </w:rPr>
        <w:t>2008</w:t>
      </w:r>
    </w:p>
    <w:p w14:paraId="483D49A3" w14:textId="4A562173" w:rsidR="009742C8" w:rsidRPr="009742C8" w:rsidRDefault="00A6630C">
      <w:pPr>
        <w:pStyle w:val="ListParagraph"/>
        <w:numPr>
          <w:ilvl w:val="0"/>
          <w:numId w:val="19"/>
        </w:numPr>
        <w:spacing w:after="0" w:line="240" w:lineRule="auto"/>
        <w:jc w:val="both"/>
        <w:rPr>
          <w:ins w:id="445" w:author="Lam, Christopher" w:date="2013-10-15T16:19:00Z"/>
          <w:rFonts w:ascii="Times New Roman" w:hAnsi="Times New Roman" w:cs="Times New Roman"/>
          <w:color w:val="000000" w:themeColor="text1"/>
          <w:shd w:val="clear" w:color="auto" w:fill="FFFFFF"/>
          <w:rPrChange w:id="446" w:author="Lam, Christopher" w:date="2013-10-15T16:19:00Z">
            <w:rPr>
              <w:ins w:id="447" w:author="Lam, Christopher" w:date="2013-10-15T16:19:00Z"/>
              <w:rFonts w:ascii="Times New Roman" w:hAnsi="Times New Roman" w:cs="Times New Roman"/>
            </w:rPr>
          </w:rPrChange>
        </w:rPr>
        <w:pPrChange w:id="448" w:author="Lam, Christopher" w:date="2013-10-15T16:18:00Z">
          <w:pPr>
            <w:pStyle w:val="ListParagraph"/>
            <w:numPr>
              <w:numId w:val="11"/>
            </w:numPr>
            <w:spacing w:after="0" w:line="240" w:lineRule="auto"/>
            <w:ind w:left="360" w:hanging="360"/>
            <w:jc w:val="both"/>
          </w:pPr>
        </w:pPrChange>
      </w:pPr>
      <w:del w:id="449" w:author="Lam, Christopher" w:date="2013-10-15T16:18:00Z">
        <w:r w:rsidRPr="008F186E" w:rsidDel="008F186E">
          <w:rPr>
            <w:rFonts w:ascii="Times New Roman" w:hAnsi="Times New Roman" w:cs="Times New Roman"/>
            <w:bCs/>
            <w:color w:val="000000" w:themeColor="text1"/>
            <w:rPrChange w:id="450" w:author="Lam, Christopher" w:date="2013-10-15T16:18:00Z">
              <w:rPr>
                <w:bCs/>
                <w:color w:val="000000" w:themeColor="text1"/>
              </w:rPr>
            </w:rPrChange>
          </w:rPr>
          <w:delText xml:space="preserve">Responsible for </w:delText>
        </w:r>
        <w:r w:rsidRPr="008F186E" w:rsidDel="008F186E">
          <w:rPr>
            <w:rFonts w:ascii="Times New Roman" w:hAnsi="Times New Roman" w:cs="Times New Roman"/>
            <w:rPrChange w:id="451" w:author="Lam, Christopher" w:date="2013-10-15T16:18:00Z">
              <w:rPr/>
            </w:rPrChange>
          </w:rPr>
          <w:delText>repairing</w:delText>
        </w:r>
      </w:del>
      <w:ins w:id="452" w:author="Lam, Christopher" w:date="2013-10-15T16:18:00Z">
        <w:r w:rsidR="008F186E">
          <w:rPr>
            <w:rFonts w:ascii="Times New Roman" w:hAnsi="Times New Roman" w:cs="Times New Roman"/>
            <w:bCs/>
            <w:color w:val="000000" w:themeColor="text1"/>
          </w:rPr>
          <w:t>Repaired</w:t>
        </w:r>
      </w:ins>
      <w:r w:rsidRPr="008F186E">
        <w:rPr>
          <w:rFonts w:ascii="Times New Roman" w:hAnsi="Times New Roman" w:cs="Times New Roman"/>
          <w:rPrChange w:id="453" w:author="Lam, Christopher" w:date="2013-10-15T16:18:00Z">
            <w:rPr/>
          </w:rPrChange>
        </w:rPr>
        <w:t xml:space="preserve"> and </w:t>
      </w:r>
      <w:del w:id="454" w:author="Lam, Christopher" w:date="2013-10-15T16:18:00Z">
        <w:r w:rsidRPr="008F186E" w:rsidDel="008F186E">
          <w:rPr>
            <w:rFonts w:ascii="Times New Roman" w:hAnsi="Times New Roman" w:cs="Times New Roman"/>
            <w:rPrChange w:id="455" w:author="Lam, Christopher" w:date="2013-10-15T16:18:00Z">
              <w:rPr/>
            </w:rPrChange>
          </w:rPr>
          <w:delText xml:space="preserve">maintaining </w:delText>
        </w:r>
      </w:del>
      <w:ins w:id="456" w:author="Lam, Christopher" w:date="2013-10-15T16:18:00Z">
        <w:r w:rsidR="008F186E">
          <w:rPr>
            <w:rFonts w:ascii="Times New Roman" w:hAnsi="Times New Roman" w:cs="Times New Roman"/>
          </w:rPr>
          <w:t>maintained</w:t>
        </w:r>
        <w:r w:rsidR="008F186E" w:rsidRPr="008F186E">
          <w:rPr>
            <w:rFonts w:ascii="Times New Roman" w:hAnsi="Times New Roman" w:cs="Times New Roman"/>
            <w:rPrChange w:id="457" w:author="Lam, Christopher" w:date="2013-10-15T16:18:00Z">
              <w:rPr/>
            </w:rPrChange>
          </w:rPr>
          <w:t xml:space="preserve"> </w:t>
        </w:r>
      </w:ins>
      <w:r w:rsidRPr="008F186E">
        <w:rPr>
          <w:rFonts w:ascii="Times New Roman" w:hAnsi="Times New Roman" w:cs="Times New Roman"/>
          <w:rPrChange w:id="458" w:author="Lam, Christopher" w:date="2013-10-15T16:18:00Z">
            <w:rPr/>
          </w:rPrChange>
        </w:rPr>
        <w:t>fee collection hardware and equipment</w:t>
      </w:r>
      <w:del w:id="459" w:author="Lam, Christopher" w:date="2013-10-15T16:18:00Z">
        <w:r w:rsidRPr="008F186E" w:rsidDel="009742C8">
          <w:rPr>
            <w:rFonts w:ascii="Times New Roman" w:hAnsi="Times New Roman" w:cs="Times New Roman"/>
            <w:rPrChange w:id="460" w:author="Lam, Christopher" w:date="2013-10-15T16:18:00Z">
              <w:rPr/>
            </w:rPrChange>
          </w:rPr>
          <w:delText>,</w:delText>
        </w:r>
      </w:del>
      <w:ins w:id="461" w:author="Lam, Christopher" w:date="2013-10-15T16:19:00Z">
        <w:r w:rsidR="009742C8">
          <w:rPr>
            <w:rFonts w:ascii="Times New Roman" w:hAnsi="Times New Roman" w:cs="Times New Roman"/>
          </w:rPr>
          <w:t xml:space="preserve">, </w:t>
        </w:r>
        <w:r w:rsidR="009742C8" w:rsidRPr="00627617">
          <w:rPr>
            <w:rFonts w:ascii="Times New Roman" w:hAnsi="Times New Roman" w:cs="Times New Roman"/>
          </w:rPr>
          <w:t>parking cashiers</w:t>
        </w:r>
        <w:r w:rsidR="009742C8">
          <w:rPr>
            <w:rFonts w:ascii="Times New Roman" w:hAnsi="Times New Roman" w:cs="Times New Roman"/>
          </w:rPr>
          <w:t>,</w:t>
        </w:r>
        <w:r w:rsidR="009742C8" w:rsidRPr="00627617">
          <w:rPr>
            <w:rFonts w:ascii="Times New Roman" w:hAnsi="Times New Roman" w:cs="Times New Roman"/>
          </w:rPr>
          <w:t xml:space="preserve"> and parking-related signage.  </w:t>
        </w:r>
      </w:ins>
      <w:del w:id="462" w:author="Lam, Christopher" w:date="2013-10-15T16:19:00Z">
        <w:r w:rsidRPr="009742C8" w:rsidDel="009742C8">
          <w:rPr>
            <w:rFonts w:ascii="Times New Roman" w:hAnsi="Times New Roman" w:cs="Times New Roman"/>
            <w:rPrChange w:id="463" w:author="Lam, Christopher" w:date="2013-10-15T16:19:00Z">
              <w:rPr/>
            </w:rPrChange>
          </w:rPr>
          <w:delText xml:space="preserve"> </w:delText>
        </w:r>
      </w:del>
    </w:p>
    <w:p w14:paraId="007155E0" w14:textId="75AB1A8F" w:rsidR="005E1B5E" w:rsidRPr="009742C8" w:rsidDel="009742C8" w:rsidRDefault="00A6630C">
      <w:pPr>
        <w:pStyle w:val="ListParagraph"/>
        <w:numPr>
          <w:ilvl w:val="0"/>
          <w:numId w:val="19"/>
        </w:numPr>
        <w:spacing w:after="0" w:line="240" w:lineRule="auto"/>
        <w:jc w:val="both"/>
        <w:rPr>
          <w:del w:id="464" w:author="Lam, Christopher" w:date="2013-10-15T16:19:00Z"/>
          <w:rFonts w:ascii="Times New Roman" w:hAnsi="Times New Roman" w:cs="Times New Roman"/>
          <w:color w:val="000000" w:themeColor="text1"/>
          <w:shd w:val="clear" w:color="auto" w:fill="FFFFFF"/>
          <w:rPrChange w:id="465" w:author="Lam, Christopher" w:date="2013-10-15T16:19:00Z">
            <w:rPr>
              <w:del w:id="466" w:author="Lam, Christopher" w:date="2013-10-15T16:19:00Z"/>
              <w:color w:val="000000" w:themeColor="text1"/>
              <w:shd w:val="clear" w:color="auto" w:fill="FFFFFF"/>
            </w:rPr>
          </w:rPrChange>
        </w:rPr>
        <w:pPrChange w:id="467" w:author="Lam, Christopher" w:date="2013-10-15T16:18:00Z">
          <w:pPr>
            <w:pStyle w:val="ListParagraph"/>
            <w:numPr>
              <w:numId w:val="11"/>
            </w:numPr>
            <w:spacing w:after="0" w:line="240" w:lineRule="auto"/>
            <w:ind w:left="360" w:hanging="360"/>
            <w:jc w:val="both"/>
          </w:pPr>
        </w:pPrChange>
      </w:pPr>
      <w:del w:id="468" w:author="Lam, Christopher" w:date="2013-10-15T16:19:00Z">
        <w:r w:rsidRPr="008F186E" w:rsidDel="009742C8">
          <w:rPr>
            <w:rFonts w:ascii="Times New Roman" w:hAnsi="Times New Roman" w:cs="Times New Roman"/>
            <w:rPrChange w:id="469" w:author="Lam, Christopher" w:date="2013-10-15T16:18:00Z">
              <w:rPr/>
            </w:rPrChange>
          </w:rPr>
          <w:delText>installation, maintenanc</w:delText>
        </w:r>
        <w:r w:rsidR="00934BDB" w:rsidRPr="008F186E" w:rsidDel="009742C8">
          <w:rPr>
            <w:rFonts w:ascii="Times New Roman" w:hAnsi="Times New Roman" w:cs="Times New Roman"/>
            <w:rPrChange w:id="470" w:author="Lam, Christopher" w:date="2013-10-15T16:18:00Z">
              <w:rPr/>
            </w:rPrChange>
          </w:rPr>
          <w:delText>e and repair of</w:delText>
        </w:r>
        <w:r w:rsidR="008C3F1F" w:rsidRPr="009742C8" w:rsidDel="009742C8">
          <w:rPr>
            <w:rFonts w:ascii="Times New Roman" w:hAnsi="Times New Roman" w:cs="Times New Roman"/>
            <w:rPrChange w:id="471" w:author="Lam, Christopher" w:date="2013-10-15T16:19:00Z">
              <w:rPr/>
            </w:rPrChange>
          </w:rPr>
          <w:delText xml:space="preserve"> parking auto cashiers and</w:delText>
        </w:r>
        <w:r w:rsidR="00934BDB" w:rsidRPr="009742C8" w:rsidDel="009742C8">
          <w:rPr>
            <w:rFonts w:ascii="Times New Roman" w:hAnsi="Times New Roman" w:cs="Times New Roman"/>
            <w:rPrChange w:id="472" w:author="Lam, Christopher" w:date="2013-10-15T16:19:00Z">
              <w:rPr/>
            </w:rPrChange>
          </w:rPr>
          <w:delText xml:space="preserve"> </w:delText>
        </w:r>
        <w:r w:rsidR="008C3F1F" w:rsidRPr="009742C8" w:rsidDel="009742C8">
          <w:rPr>
            <w:rFonts w:ascii="Times New Roman" w:hAnsi="Times New Roman" w:cs="Times New Roman"/>
            <w:rPrChange w:id="473" w:author="Lam, Christopher" w:date="2013-10-15T16:19:00Z">
              <w:rPr/>
            </w:rPrChange>
          </w:rPr>
          <w:delText>parking-related signage</w:delText>
        </w:r>
        <w:r w:rsidRPr="009742C8" w:rsidDel="009742C8">
          <w:rPr>
            <w:rFonts w:ascii="Times New Roman" w:hAnsi="Times New Roman" w:cs="Times New Roman"/>
            <w:rPrChange w:id="474" w:author="Lam, Christopher" w:date="2013-10-15T16:19:00Z">
              <w:rPr/>
            </w:rPrChange>
          </w:rPr>
          <w:delText xml:space="preserve">.  </w:delText>
        </w:r>
      </w:del>
    </w:p>
    <w:p w14:paraId="46CDEEA4" w14:textId="77777777" w:rsidR="009742C8" w:rsidRPr="009742C8" w:rsidRDefault="005E1B5E">
      <w:pPr>
        <w:pStyle w:val="ListParagraph"/>
        <w:numPr>
          <w:ilvl w:val="0"/>
          <w:numId w:val="19"/>
        </w:numPr>
        <w:spacing w:after="0" w:line="240" w:lineRule="auto"/>
        <w:jc w:val="both"/>
        <w:rPr>
          <w:ins w:id="475" w:author="Lam, Christopher" w:date="2013-10-15T16:19:00Z"/>
          <w:rFonts w:ascii="Times New Roman" w:hAnsi="Times New Roman" w:cs="Times New Roman"/>
          <w:color w:val="000000" w:themeColor="text1"/>
          <w:shd w:val="clear" w:color="auto" w:fill="FFFFFF"/>
          <w:rPrChange w:id="476" w:author="Lam, Christopher" w:date="2013-10-15T16:20:00Z">
            <w:rPr>
              <w:ins w:id="477" w:author="Lam, Christopher" w:date="2013-10-15T16:19:00Z"/>
              <w:rFonts w:ascii="Times New Roman" w:hAnsi="Times New Roman" w:cs="Times New Roman"/>
            </w:rPr>
          </w:rPrChange>
        </w:rPr>
        <w:pPrChange w:id="478" w:author="Lam, Christopher" w:date="2013-10-15T16:18:00Z">
          <w:pPr>
            <w:pStyle w:val="ListParagraph"/>
            <w:numPr>
              <w:numId w:val="11"/>
            </w:numPr>
            <w:spacing w:after="0" w:line="240" w:lineRule="auto"/>
            <w:ind w:left="360" w:hanging="360"/>
            <w:jc w:val="both"/>
          </w:pPr>
        </w:pPrChange>
      </w:pPr>
      <w:r w:rsidRPr="008F186E">
        <w:rPr>
          <w:rFonts w:ascii="Times New Roman" w:hAnsi="Times New Roman" w:cs="Times New Roman"/>
          <w:rPrChange w:id="479" w:author="Lam, Christopher" w:date="2013-10-15T16:18:00Z">
            <w:rPr/>
          </w:rPrChange>
        </w:rPr>
        <w:t>P</w:t>
      </w:r>
      <w:r w:rsidR="00A6630C" w:rsidRPr="008F186E">
        <w:rPr>
          <w:rFonts w:ascii="Times New Roman" w:hAnsi="Times New Roman" w:cs="Times New Roman"/>
          <w:rPrChange w:id="480" w:author="Lam, Christopher" w:date="2013-10-15T16:18:00Z">
            <w:rPr/>
          </w:rPrChange>
        </w:rPr>
        <w:t>erformed</w:t>
      </w:r>
      <w:r w:rsidR="00C74199" w:rsidRPr="008F186E">
        <w:rPr>
          <w:rFonts w:ascii="Times New Roman" w:hAnsi="Times New Roman" w:cs="Times New Roman"/>
          <w:rPrChange w:id="481" w:author="Lam, Christopher" w:date="2013-10-15T16:18:00Z">
            <w:rPr/>
          </w:rPrChange>
        </w:rPr>
        <w:t xml:space="preserve"> parking </w:t>
      </w:r>
      <w:r w:rsidR="00A6630C" w:rsidRPr="008F186E">
        <w:rPr>
          <w:rFonts w:ascii="Times New Roman" w:hAnsi="Times New Roman" w:cs="Times New Roman"/>
          <w:rPrChange w:id="482" w:author="Lam, Christopher" w:date="2013-10-15T16:18:00Z">
            <w:rPr/>
          </w:rPrChange>
        </w:rPr>
        <w:t>revenue collection routes within allotted time periods, accounting for all currency collected</w:t>
      </w:r>
      <w:ins w:id="483" w:author="Lam, Christopher" w:date="2013-10-15T16:19:00Z">
        <w:r w:rsidR="009742C8">
          <w:rPr>
            <w:rFonts w:ascii="Times New Roman" w:hAnsi="Times New Roman" w:cs="Times New Roman"/>
          </w:rPr>
          <w:t>.</w:t>
        </w:r>
      </w:ins>
    </w:p>
    <w:p w14:paraId="16F82BFF" w14:textId="0C51EE13" w:rsidR="00AD7395" w:rsidRPr="008F186E" w:rsidRDefault="00A6630C">
      <w:pPr>
        <w:pStyle w:val="ListParagraph"/>
        <w:numPr>
          <w:ilvl w:val="0"/>
          <w:numId w:val="19"/>
        </w:numPr>
        <w:spacing w:after="0" w:line="240" w:lineRule="auto"/>
        <w:jc w:val="both"/>
        <w:rPr>
          <w:rFonts w:ascii="Times New Roman" w:hAnsi="Times New Roman" w:cs="Times New Roman"/>
          <w:color w:val="000000" w:themeColor="text1"/>
          <w:shd w:val="clear" w:color="auto" w:fill="FFFFFF"/>
          <w:rPrChange w:id="484" w:author="Lam, Christopher" w:date="2013-10-15T16:18:00Z">
            <w:rPr>
              <w:color w:val="000000" w:themeColor="text1"/>
              <w:shd w:val="clear" w:color="auto" w:fill="FFFFFF"/>
            </w:rPr>
          </w:rPrChange>
        </w:rPr>
        <w:pPrChange w:id="485" w:author="Lam, Christopher" w:date="2013-10-15T16:18:00Z">
          <w:pPr>
            <w:pStyle w:val="ListParagraph"/>
            <w:numPr>
              <w:numId w:val="11"/>
            </w:numPr>
            <w:spacing w:after="0" w:line="240" w:lineRule="auto"/>
            <w:ind w:left="360" w:hanging="360"/>
            <w:jc w:val="both"/>
          </w:pPr>
        </w:pPrChange>
      </w:pPr>
      <w:del w:id="486" w:author="Lam, Christopher" w:date="2013-10-15T16:19:00Z">
        <w:r w:rsidRPr="008F186E" w:rsidDel="009742C8">
          <w:rPr>
            <w:rFonts w:ascii="Times New Roman" w:hAnsi="Times New Roman" w:cs="Times New Roman"/>
            <w:rPrChange w:id="487" w:author="Lam, Christopher" w:date="2013-10-15T16:18:00Z">
              <w:rPr/>
            </w:rPrChange>
          </w:rPr>
          <w:delText xml:space="preserve">, and </w:delText>
        </w:r>
      </w:del>
      <w:ins w:id="488" w:author="Lam, Christopher" w:date="2013-10-16T14:23:00Z">
        <w:r w:rsidR="00873628">
          <w:rPr>
            <w:rFonts w:ascii="Times New Roman" w:hAnsi="Times New Roman" w:cs="Times New Roman"/>
          </w:rPr>
          <w:t>Maintained</w:t>
        </w:r>
      </w:ins>
      <w:del w:id="489" w:author="Lam, Christopher" w:date="2013-10-15T16:20:00Z">
        <w:r w:rsidRPr="008F186E" w:rsidDel="009742C8">
          <w:rPr>
            <w:rFonts w:ascii="Times New Roman" w:hAnsi="Times New Roman" w:cs="Times New Roman"/>
            <w:rPrChange w:id="490" w:author="Lam, Christopher" w:date="2013-10-15T16:18:00Z">
              <w:rPr/>
            </w:rPrChange>
          </w:rPr>
          <w:delText>e</w:delText>
        </w:r>
      </w:del>
      <w:del w:id="491" w:author="Lam, Christopher" w:date="2013-10-16T14:23:00Z">
        <w:r w:rsidRPr="008F186E" w:rsidDel="00873628">
          <w:rPr>
            <w:rFonts w:ascii="Times New Roman" w:hAnsi="Times New Roman" w:cs="Times New Roman"/>
            <w:rPrChange w:id="492" w:author="Lam, Christopher" w:date="2013-10-15T16:18:00Z">
              <w:rPr/>
            </w:rPrChange>
          </w:rPr>
          <w:delText>nsure that</w:delText>
        </w:r>
      </w:del>
      <w:r w:rsidRPr="008F186E">
        <w:rPr>
          <w:rFonts w:ascii="Times New Roman" w:hAnsi="Times New Roman" w:cs="Times New Roman"/>
          <w:rPrChange w:id="493" w:author="Lam, Christopher" w:date="2013-10-15T16:18:00Z">
            <w:rPr/>
          </w:rPrChange>
        </w:rPr>
        <w:t xml:space="preserve"> products and equipment </w:t>
      </w:r>
      <w:del w:id="494" w:author="Lam, Christopher" w:date="2013-10-15T16:20:00Z">
        <w:r w:rsidRPr="008F186E" w:rsidDel="009742C8">
          <w:rPr>
            <w:rFonts w:ascii="Times New Roman" w:hAnsi="Times New Roman" w:cs="Times New Roman"/>
            <w:rPrChange w:id="495" w:author="Lam, Christopher" w:date="2013-10-15T16:18:00Z">
              <w:rPr/>
            </w:rPrChange>
          </w:rPr>
          <w:delText xml:space="preserve">are </w:delText>
        </w:r>
      </w:del>
      <w:del w:id="496" w:author="Lam, Christopher" w:date="2013-10-16T14:23:00Z">
        <w:r w:rsidRPr="008F186E" w:rsidDel="00873628">
          <w:rPr>
            <w:rFonts w:ascii="Times New Roman" w:hAnsi="Times New Roman" w:cs="Times New Roman"/>
            <w:rPrChange w:id="497" w:author="Lam, Christopher" w:date="2013-10-15T16:18:00Z">
              <w:rPr/>
            </w:rPrChange>
          </w:rPr>
          <w:delText xml:space="preserve">kept in the best possible condition </w:delText>
        </w:r>
      </w:del>
      <w:del w:id="498" w:author="Lam, Christopher" w:date="2013-10-15T16:20:00Z">
        <w:r w:rsidRPr="008F186E" w:rsidDel="009742C8">
          <w:rPr>
            <w:rFonts w:ascii="Times New Roman" w:hAnsi="Times New Roman" w:cs="Times New Roman"/>
            <w:rPrChange w:id="499" w:author="Lam, Christopher" w:date="2013-10-15T16:18:00Z">
              <w:rPr/>
            </w:rPrChange>
          </w:rPr>
          <w:delText>through a regime of</w:delText>
        </w:r>
      </w:del>
      <w:ins w:id="500" w:author="Lam, Christopher" w:date="2013-10-15T16:20:00Z">
        <w:r w:rsidR="009742C8">
          <w:rPr>
            <w:rFonts w:ascii="Times New Roman" w:hAnsi="Times New Roman" w:cs="Times New Roman"/>
          </w:rPr>
          <w:t xml:space="preserve">by </w:t>
        </w:r>
      </w:ins>
      <w:ins w:id="501" w:author="Lam, Christopher" w:date="2013-10-16T14:23:00Z">
        <w:r w:rsidR="00873628">
          <w:rPr>
            <w:rFonts w:ascii="Times New Roman" w:hAnsi="Times New Roman" w:cs="Times New Roman"/>
          </w:rPr>
          <w:t xml:space="preserve">performing </w:t>
        </w:r>
      </w:ins>
      <w:del w:id="502" w:author="Lam, Christopher" w:date="2013-10-16T14:23:00Z">
        <w:r w:rsidRPr="008F186E" w:rsidDel="00873628">
          <w:rPr>
            <w:rFonts w:ascii="Times New Roman" w:hAnsi="Times New Roman" w:cs="Times New Roman"/>
            <w:rPrChange w:id="503" w:author="Lam, Christopher" w:date="2013-10-15T16:18:00Z">
              <w:rPr/>
            </w:rPrChange>
          </w:rPr>
          <w:delText xml:space="preserve"> </w:delText>
        </w:r>
      </w:del>
      <w:r w:rsidRPr="008F186E">
        <w:rPr>
          <w:rFonts w:ascii="Times New Roman" w:hAnsi="Times New Roman" w:cs="Times New Roman"/>
          <w:rPrChange w:id="504" w:author="Lam, Christopher" w:date="2013-10-15T16:18:00Z">
            <w:rPr/>
          </w:rPrChange>
        </w:rPr>
        <w:t>cleaning and preventive maintenance</w:t>
      </w:r>
      <w:del w:id="505" w:author="Lam, Christopher" w:date="2013-10-16T14:23:00Z">
        <w:r w:rsidRPr="008F186E" w:rsidDel="00873628">
          <w:rPr>
            <w:rFonts w:ascii="Times New Roman" w:hAnsi="Times New Roman" w:cs="Times New Roman"/>
            <w:rPrChange w:id="506" w:author="Lam, Christopher" w:date="2013-10-15T16:18:00Z">
              <w:rPr/>
            </w:rPrChange>
          </w:rPr>
          <w:delText xml:space="preserve"> activities</w:delText>
        </w:r>
      </w:del>
      <w:r w:rsidRPr="008F186E">
        <w:rPr>
          <w:rFonts w:ascii="Times New Roman" w:hAnsi="Times New Roman" w:cs="Times New Roman"/>
          <w:rPrChange w:id="507" w:author="Lam, Christopher" w:date="2013-10-15T16:18:00Z">
            <w:rPr/>
          </w:rPrChange>
        </w:rPr>
        <w:t xml:space="preserve">.  </w:t>
      </w:r>
    </w:p>
    <w:p w14:paraId="49BCA343" w14:textId="77777777" w:rsidR="007B20F2" w:rsidRPr="00F52972" w:rsidRDefault="007B20F2" w:rsidP="00516165">
      <w:pPr>
        <w:spacing w:after="0" w:line="240" w:lineRule="auto"/>
        <w:rPr>
          <w:rFonts w:ascii="Times New Roman" w:hAnsi="Times New Roman" w:cs="Times New Roman"/>
          <w:sz w:val="20"/>
        </w:rPr>
      </w:pPr>
    </w:p>
    <w:p w14:paraId="64D02D92" w14:textId="77777777" w:rsidR="00AD7395" w:rsidRPr="00A6630C" w:rsidRDefault="00AD7395" w:rsidP="00516165">
      <w:pPr>
        <w:spacing w:after="0"/>
        <w:rPr>
          <w:rFonts w:ascii="Times New Roman" w:hAnsi="Times New Roman" w:cs="Times New Roman"/>
          <w:b/>
        </w:rPr>
      </w:pPr>
      <w:r w:rsidRPr="00A6630C">
        <w:rPr>
          <w:rFonts w:ascii="Times New Roman" w:hAnsi="Times New Roman" w:cs="Times New Roman"/>
          <w:b/>
        </w:rPr>
        <w:t>EDUCATION </w:t>
      </w:r>
    </w:p>
    <w:p w14:paraId="7C9146B5" w14:textId="27ED6032" w:rsidR="009742C8" w:rsidRDefault="001B573F" w:rsidP="00516165">
      <w:pPr>
        <w:spacing w:after="0"/>
        <w:jc w:val="both"/>
        <w:rPr>
          <w:ins w:id="508" w:author="Lam, Christopher" w:date="2013-10-15T16:22:00Z"/>
          <w:rFonts w:ascii="Times New Roman" w:hAnsi="Times New Roman" w:cs="Times New Roman"/>
        </w:rPr>
      </w:pPr>
      <w:commentRangeStart w:id="509"/>
      <w:r w:rsidRPr="009742C8">
        <w:rPr>
          <w:rFonts w:ascii="Times New Roman" w:hAnsi="Times New Roman" w:cs="Times New Roman"/>
          <w:b/>
          <w:rPrChange w:id="510" w:author="Lam, Christopher" w:date="2013-10-15T16:22:00Z">
            <w:rPr>
              <w:rFonts w:ascii="Times New Roman" w:hAnsi="Times New Roman" w:cs="Times New Roman"/>
            </w:rPr>
          </w:rPrChange>
        </w:rPr>
        <w:t>Certified MRI Technologist</w:t>
      </w:r>
      <w:del w:id="511" w:author="Lam, Christopher" w:date="2013-10-15T16:22:00Z">
        <w:r w:rsidR="000A0029" w:rsidDel="009742C8">
          <w:rPr>
            <w:rFonts w:ascii="Times New Roman" w:hAnsi="Times New Roman" w:cs="Times New Roman"/>
          </w:rPr>
          <w:delText>;</w:delText>
        </w:r>
      </w:del>
      <w:r w:rsidR="000A0029">
        <w:rPr>
          <w:rFonts w:ascii="Times New Roman" w:hAnsi="Times New Roman" w:cs="Times New Roman"/>
        </w:rPr>
        <w:t xml:space="preserve"> </w:t>
      </w:r>
      <w:ins w:id="512" w:author="Lam, Christopher" w:date="2013-10-15T16:24:00Z">
        <w:r w:rsidR="006A2C39">
          <w:rPr>
            <w:rFonts w:ascii="Times New Roman" w:hAnsi="Times New Roman" w:cs="Times New Roman"/>
          </w:rPr>
          <w:tab/>
        </w:r>
        <w:r w:rsidR="006A2C39">
          <w:rPr>
            <w:rFonts w:ascii="Times New Roman" w:hAnsi="Times New Roman" w:cs="Times New Roman"/>
          </w:rPr>
          <w:tab/>
        </w:r>
        <w:r w:rsidR="006A2C39">
          <w:rPr>
            <w:rFonts w:ascii="Times New Roman" w:hAnsi="Times New Roman" w:cs="Times New Roman"/>
          </w:rPr>
          <w:tab/>
        </w:r>
        <w:r w:rsidR="006A2C39">
          <w:rPr>
            <w:rFonts w:ascii="Times New Roman" w:hAnsi="Times New Roman" w:cs="Times New Roman"/>
          </w:rPr>
          <w:tab/>
        </w:r>
        <w:r w:rsidR="006A2C39">
          <w:rPr>
            <w:rFonts w:ascii="Times New Roman" w:hAnsi="Times New Roman" w:cs="Times New Roman"/>
          </w:rPr>
          <w:tab/>
        </w:r>
        <w:r w:rsidR="006A2C39">
          <w:rPr>
            <w:rFonts w:ascii="Times New Roman" w:hAnsi="Times New Roman" w:cs="Times New Roman"/>
          </w:rPr>
          <w:tab/>
        </w:r>
        <w:r w:rsidR="006A2C39">
          <w:rPr>
            <w:rFonts w:ascii="Times New Roman" w:hAnsi="Times New Roman" w:cs="Times New Roman"/>
          </w:rPr>
          <w:tab/>
        </w:r>
        <w:r w:rsidR="006A2C39">
          <w:rPr>
            <w:rFonts w:ascii="Times New Roman" w:hAnsi="Times New Roman" w:cs="Times New Roman"/>
          </w:rPr>
          <w:tab/>
          <w:t>2013</w:t>
        </w:r>
      </w:ins>
    </w:p>
    <w:p w14:paraId="217135AC" w14:textId="01AB5861" w:rsidR="00AD7395" w:rsidRDefault="000A0029" w:rsidP="00516165">
      <w:pPr>
        <w:spacing w:after="0"/>
        <w:jc w:val="both"/>
        <w:rPr>
          <w:rFonts w:ascii="Times New Roman" w:hAnsi="Times New Roman" w:cs="Times New Roman"/>
        </w:rPr>
      </w:pPr>
      <w:r w:rsidRPr="009742C8">
        <w:rPr>
          <w:rFonts w:ascii="Times New Roman" w:hAnsi="Times New Roman" w:cs="Times New Roman"/>
          <w:i/>
          <w:rPrChange w:id="513" w:author="Lam, Christopher" w:date="2013-10-15T16:23:00Z">
            <w:rPr>
              <w:rFonts w:ascii="Times New Roman" w:hAnsi="Times New Roman" w:cs="Times New Roman"/>
            </w:rPr>
          </w:rPrChange>
        </w:rPr>
        <w:t>Advanced Technical Certificate,</w:t>
      </w:r>
      <w:r w:rsidR="001B573F" w:rsidRPr="009742C8">
        <w:rPr>
          <w:rFonts w:ascii="Times New Roman" w:hAnsi="Times New Roman" w:cs="Times New Roman"/>
          <w:i/>
          <w:rPrChange w:id="514" w:author="Lam, Christopher" w:date="2013-10-15T16:23:00Z">
            <w:rPr>
              <w:rFonts w:ascii="Times New Roman" w:hAnsi="Times New Roman" w:cs="Times New Roman"/>
            </w:rPr>
          </w:rPrChange>
        </w:rPr>
        <w:t xml:space="preserve"> El Centro College, Dallas TX</w:t>
      </w:r>
      <w:del w:id="515" w:author="Lam, Christopher" w:date="2013-10-15T16:23:00Z">
        <w:r w:rsidR="00AD7395" w:rsidRPr="00A93D24" w:rsidDel="009742C8">
          <w:rPr>
            <w:rFonts w:ascii="Times New Roman" w:hAnsi="Times New Roman" w:cs="Times New Roman"/>
          </w:rPr>
          <w:delText xml:space="preserve">; </w:delText>
        </w:r>
      </w:del>
      <w:ins w:id="516" w:author="Lam, Christopher" w:date="2013-10-15T16:21:00Z">
        <w:r w:rsidR="009742C8">
          <w:rPr>
            <w:rFonts w:ascii="Times New Roman" w:hAnsi="Times New Roman" w:cs="Times New Roman"/>
          </w:rPr>
          <w:tab/>
        </w:r>
      </w:ins>
      <w:ins w:id="517" w:author="Lam, Christopher" w:date="2013-10-15T16:22:00Z">
        <w:r w:rsidR="009742C8">
          <w:rPr>
            <w:rFonts w:ascii="Times New Roman" w:hAnsi="Times New Roman" w:cs="Times New Roman"/>
          </w:rPr>
          <w:tab/>
        </w:r>
        <w:r w:rsidR="009742C8">
          <w:rPr>
            <w:rFonts w:ascii="Times New Roman" w:hAnsi="Times New Roman" w:cs="Times New Roman"/>
          </w:rPr>
          <w:tab/>
        </w:r>
        <w:r w:rsidR="009742C8">
          <w:rPr>
            <w:rFonts w:ascii="Times New Roman" w:hAnsi="Times New Roman" w:cs="Times New Roman"/>
          </w:rPr>
          <w:tab/>
        </w:r>
      </w:ins>
      <w:del w:id="518" w:author="Lam, Christopher" w:date="2013-10-15T16:24:00Z">
        <w:r w:rsidR="00AD7395" w:rsidRPr="00A93D24" w:rsidDel="006A2C39">
          <w:rPr>
            <w:rFonts w:ascii="Times New Roman" w:hAnsi="Times New Roman" w:cs="Times New Roman"/>
          </w:rPr>
          <w:delText>2013</w:delText>
        </w:r>
      </w:del>
    </w:p>
    <w:p w14:paraId="7657D9C3" w14:textId="77777777" w:rsidR="009742C8" w:rsidRDefault="009742C8" w:rsidP="00516165">
      <w:pPr>
        <w:spacing w:after="0"/>
        <w:jc w:val="both"/>
        <w:rPr>
          <w:ins w:id="519" w:author="Lam, Christopher" w:date="2013-10-15T16:23:00Z"/>
          <w:rFonts w:ascii="Times New Roman" w:hAnsi="Times New Roman" w:cs="Times New Roman"/>
          <w:b/>
        </w:rPr>
      </w:pPr>
    </w:p>
    <w:p w14:paraId="2BD83985" w14:textId="431AAF0A" w:rsidR="009742C8" w:rsidRDefault="001B573F" w:rsidP="00516165">
      <w:pPr>
        <w:spacing w:after="0"/>
        <w:jc w:val="both"/>
        <w:rPr>
          <w:ins w:id="520" w:author="Lam, Christopher" w:date="2013-10-15T16:22:00Z"/>
          <w:rFonts w:ascii="Times New Roman" w:hAnsi="Times New Roman" w:cs="Times New Roman"/>
          <w:b/>
        </w:rPr>
      </w:pPr>
      <w:r w:rsidRPr="009742C8">
        <w:rPr>
          <w:rFonts w:ascii="Times New Roman" w:hAnsi="Times New Roman" w:cs="Times New Roman"/>
          <w:b/>
          <w:rPrChange w:id="521" w:author="Lam, Christopher" w:date="2013-10-15T16:22:00Z">
            <w:rPr>
              <w:rFonts w:ascii="Times New Roman" w:hAnsi="Times New Roman" w:cs="Times New Roman"/>
            </w:rPr>
          </w:rPrChange>
        </w:rPr>
        <w:t xml:space="preserve">Certified </w:t>
      </w:r>
      <w:r w:rsidR="000A0029" w:rsidRPr="009742C8">
        <w:rPr>
          <w:rFonts w:ascii="Times New Roman" w:hAnsi="Times New Roman" w:cs="Times New Roman"/>
          <w:b/>
          <w:rPrChange w:id="522" w:author="Lam, Christopher" w:date="2013-10-15T16:22:00Z">
            <w:rPr>
              <w:rFonts w:ascii="Times New Roman" w:hAnsi="Times New Roman" w:cs="Times New Roman"/>
            </w:rPr>
          </w:rPrChange>
        </w:rPr>
        <w:t>Radiologic Technologist</w:t>
      </w:r>
      <w:del w:id="523" w:author="Lam, Christopher" w:date="2013-10-15T16:22:00Z">
        <w:r w:rsidR="000A0029" w:rsidRPr="000A0029" w:rsidDel="009742C8">
          <w:rPr>
            <w:rFonts w:ascii="Times New Roman" w:hAnsi="Times New Roman" w:cs="Times New Roman"/>
          </w:rPr>
          <w:delText>;</w:delText>
        </w:r>
      </w:del>
      <w:r w:rsidR="008C17B0">
        <w:rPr>
          <w:rFonts w:ascii="Times New Roman" w:hAnsi="Times New Roman" w:cs="Times New Roman"/>
          <w:b/>
        </w:rPr>
        <w:t xml:space="preserve"> </w:t>
      </w:r>
      <w:ins w:id="524" w:author="Lam, Christopher" w:date="2013-10-15T16:22:00Z">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sidRPr="006A2C39">
          <w:rPr>
            <w:rFonts w:ascii="Times New Roman" w:hAnsi="Times New Roman" w:cs="Times New Roman"/>
            <w:rPrChange w:id="525" w:author="Lam, Christopher" w:date="2013-10-15T16:24:00Z">
              <w:rPr>
                <w:rFonts w:ascii="Times New Roman" w:hAnsi="Times New Roman" w:cs="Times New Roman"/>
                <w:b/>
              </w:rPr>
            </w:rPrChange>
          </w:rPr>
          <w:t>2008</w:t>
        </w:r>
      </w:ins>
    </w:p>
    <w:p w14:paraId="0F24D616" w14:textId="55444AAF" w:rsidR="008C17B0" w:rsidRPr="009742C8" w:rsidRDefault="008C17B0" w:rsidP="00516165">
      <w:pPr>
        <w:spacing w:after="0"/>
        <w:jc w:val="both"/>
        <w:rPr>
          <w:rFonts w:ascii="Times New Roman" w:hAnsi="Times New Roman" w:cs="Times New Roman"/>
          <w:i/>
          <w:rPrChange w:id="526" w:author="Lam, Christopher" w:date="2013-10-15T16:22:00Z">
            <w:rPr>
              <w:rFonts w:ascii="Times New Roman" w:hAnsi="Times New Roman" w:cs="Times New Roman"/>
            </w:rPr>
          </w:rPrChange>
        </w:rPr>
      </w:pPr>
      <w:r w:rsidRPr="009742C8">
        <w:rPr>
          <w:rFonts w:ascii="Times New Roman" w:hAnsi="Times New Roman" w:cs="Times New Roman"/>
          <w:i/>
          <w:rPrChange w:id="527" w:author="Lam, Christopher" w:date="2013-10-15T16:22:00Z">
            <w:rPr>
              <w:rFonts w:ascii="Times New Roman" w:hAnsi="Times New Roman" w:cs="Times New Roman"/>
            </w:rPr>
          </w:rPrChange>
        </w:rPr>
        <w:t>Baylor Allied School of Radiology</w:t>
      </w:r>
      <w:r w:rsidR="001B573F" w:rsidRPr="009742C8">
        <w:rPr>
          <w:rFonts w:ascii="Times New Roman" w:hAnsi="Times New Roman" w:cs="Times New Roman"/>
          <w:i/>
          <w:rPrChange w:id="528" w:author="Lam, Christopher" w:date="2013-10-15T16:22:00Z">
            <w:rPr>
              <w:rFonts w:ascii="Times New Roman" w:hAnsi="Times New Roman" w:cs="Times New Roman"/>
            </w:rPr>
          </w:rPrChange>
        </w:rPr>
        <w:t>,</w:t>
      </w:r>
      <w:r w:rsidRPr="009742C8">
        <w:rPr>
          <w:rFonts w:ascii="Times New Roman" w:hAnsi="Times New Roman" w:cs="Times New Roman"/>
          <w:i/>
          <w:rPrChange w:id="529" w:author="Lam, Christopher" w:date="2013-10-15T16:22:00Z">
            <w:rPr>
              <w:rFonts w:ascii="Times New Roman" w:hAnsi="Times New Roman" w:cs="Times New Roman"/>
            </w:rPr>
          </w:rPrChange>
        </w:rPr>
        <w:t xml:space="preserve"> Dallas</w:t>
      </w:r>
      <w:r w:rsidR="00785182" w:rsidRPr="009742C8">
        <w:rPr>
          <w:rFonts w:ascii="Times New Roman" w:hAnsi="Times New Roman" w:cs="Times New Roman"/>
          <w:i/>
          <w:rPrChange w:id="530" w:author="Lam, Christopher" w:date="2013-10-15T16:22:00Z">
            <w:rPr>
              <w:rFonts w:ascii="Times New Roman" w:hAnsi="Times New Roman" w:cs="Times New Roman"/>
            </w:rPr>
          </w:rPrChange>
        </w:rPr>
        <w:t xml:space="preserve"> TX</w:t>
      </w:r>
      <w:del w:id="531" w:author="Lam, Christopher" w:date="2013-10-15T16:22:00Z">
        <w:r w:rsidR="00785182" w:rsidRPr="009742C8" w:rsidDel="009742C8">
          <w:rPr>
            <w:rFonts w:ascii="Times New Roman" w:hAnsi="Times New Roman" w:cs="Times New Roman"/>
            <w:i/>
            <w:rPrChange w:id="532" w:author="Lam, Christopher" w:date="2013-10-15T16:22:00Z">
              <w:rPr>
                <w:rFonts w:ascii="Times New Roman" w:hAnsi="Times New Roman" w:cs="Times New Roman"/>
              </w:rPr>
            </w:rPrChange>
          </w:rPr>
          <w:delText xml:space="preserve">; </w:delText>
        </w:r>
        <w:r w:rsidR="001B573F" w:rsidRPr="009742C8" w:rsidDel="009742C8">
          <w:rPr>
            <w:rFonts w:ascii="Times New Roman" w:hAnsi="Times New Roman" w:cs="Times New Roman"/>
            <w:i/>
            <w:rPrChange w:id="533" w:author="Lam, Christopher" w:date="2013-10-15T16:22:00Z">
              <w:rPr>
                <w:rFonts w:ascii="Times New Roman" w:hAnsi="Times New Roman" w:cs="Times New Roman"/>
              </w:rPr>
            </w:rPrChange>
          </w:rPr>
          <w:delText>2008</w:delText>
        </w:r>
      </w:del>
    </w:p>
    <w:p w14:paraId="7F2EA94F" w14:textId="77777777" w:rsidR="009742C8" w:rsidRDefault="009742C8" w:rsidP="00516165">
      <w:pPr>
        <w:spacing w:after="0" w:line="240" w:lineRule="auto"/>
        <w:jc w:val="both"/>
        <w:rPr>
          <w:ins w:id="534" w:author="Lam, Christopher" w:date="2013-10-15T16:23:00Z"/>
          <w:rFonts w:ascii="Times New Roman" w:hAnsi="Times New Roman" w:cs="Times New Roman"/>
          <w:b/>
        </w:rPr>
      </w:pPr>
    </w:p>
    <w:p w14:paraId="63869E9D" w14:textId="36447D90" w:rsidR="009742C8" w:rsidRDefault="00AD7395" w:rsidP="00516165">
      <w:pPr>
        <w:spacing w:after="0" w:line="240" w:lineRule="auto"/>
        <w:jc w:val="both"/>
        <w:rPr>
          <w:ins w:id="535" w:author="Lam, Christopher" w:date="2013-10-15T16:21:00Z"/>
          <w:rFonts w:ascii="Times New Roman" w:hAnsi="Times New Roman" w:cs="Times New Roman"/>
        </w:rPr>
      </w:pPr>
      <w:r w:rsidRPr="009742C8">
        <w:rPr>
          <w:rFonts w:ascii="Times New Roman" w:hAnsi="Times New Roman" w:cs="Times New Roman"/>
          <w:b/>
          <w:rPrChange w:id="536" w:author="Lam, Christopher" w:date="2013-10-15T16:21:00Z">
            <w:rPr>
              <w:rFonts w:ascii="Times New Roman" w:hAnsi="Times New Roman" w:cs="Times New Roman"/>
            </w:rPr>
          </w:rPrChange>
        </w:rPr>
        <w:t>Associate in Science</w:t>
      </w:r>
      <w:ins w:id="537" w:author="Lam, Christopher" w:date="2013-10-15T16:22:00Z">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Pr>
            <w:rFonts w:ascii="Times New Roman" w:hAnsi="Times New Roman" w:cs="Times New Roman"/>
            <w:b/>
          </w:rPr>
          <w:tab/>
        </w:r>
        <w:r w:rsidR="009742C8" w:rsidRPr="006A2C39">
          <w:rPr>
            <w:rFonts w:ascii="Times New Roman" w:hAnsi="Times New Roman" w:cs="Times New Roman"/>
            <w:rPrChange w:id="538" w:author="Lam, Christopher" w:date="2013-10-15T16:24:00Z">
              <w:rPr>
                <w:rFonts w:ascii="Times New Roman" w:hAnsi="Times New Roman" w:cs="Times New Roman"/>
                <w:b/>
              </w:rPr>
            </w:rPrChange>
          </w:rPr>
          <w:t>2006</w:t>
        </w:r>
      </w:ins>
      <w:del w:id="539" w:author="Lam, Christopher" w:date="2013-10-15T16:21:00Z">
        <w:r w:rsidR="001B573F" w:rsidDel="009742C8">
          <w:rPr>
            <w:rFonts w:ascii="Times New Roman" w:hAnsi="Times New Roman" w:cs="Times New Roman"/>
          </w:rPr>
          <w:delText xml:space="preserve">; </w:delText>
        </w:r>
      </w:del>
    </w:p>
    <w:p w14:paraId="1335D23A" w14:textId="08EEDBEA" w:rsidR="00AD7395" w:rsidRPr="009742C8" w:rsidRDefault="001B573F" w:rsidP="00516165">
      <w:pPr>
        <w:spacing w:after="0" w:line="240" w:lineRule="auto"/>
        <w:jc w:val="both"/>
        <w:rPr>
          <w:rFonts w:ascii="Times New Roman" w:hAnsi="Times New Roman" w:cs="Times New Roman"/>
          <w:i/>
          <w:rPrChange w:id="540" w:author="Lam, Christopher" w:date="2013-10-15T16:22:00Z">
            <w:rPr>
              <w:rFonts w:ascii="Times New Roman" w:hAnsi="Times New Roman" w:cs="Times New Roman"/>
            </w:rPr>
          </w:rPrChange>
        </w:rPr>
      </w:pPr>
      <w:proofErr w:type="spellStart"/>
      <w:r w:rsidRPr="009742C8">
        <w:rPr>
          <w:rFonts w:ascii="Times New Roman" w:hAnsi="Times New Roman" w:cs="Times New Roman"/>
          <w:i/>
          <w:rPrChange w:id="541" w:author="Lam, Christopher" w:date="2013-10-15T16:22:00Z">
            <w:rPr>
              <w:rFonts w:ascii="Times New Roman" w:hAnsi="Times New Roman" w:cs="Times New Roman"/>
            </w:rPr>
          </w:rPrChange>
        </w:rPr>
        <w:t>Eastfield</w:t>
      </w:r>
      <w:proofErr w:type="spellEnd"/>
      <w:r w:rsidRPr="009742C8">
        <w:rPr>
          <w:rFonts w:ascii="Times New Roman" w:hAnsi="Times New Roman" w:cs="Times New Roman"/>
          <w:i/>
          <w:rPrChange w:id="542" w:author="Lam, Christopher" w:date="2013-10-15T16:22:00Z">
            <w:rPr>
              <w:rFonts w:ascii="Times New Roman" w:hAnsi="Times New Roman" w:cs="Times New Roman"/>
            </w:rPr>
          </w:rPrChange>
        </w:rPr>
        <w:t xml:space="preserve"> College, Mesquite, TX</w:t>
      </w:r>
      <w:del w:id="543" w:author="Lam, Christopher" w:date="2013-10-15T16:21:00Z">
        <w:r w:rsidR="000F4525" w:rsidRPr="009742C8" w:rsidDel="009742C8">
          <w:rPr>
            <w:rFonts w:ascii="Times New Roman" w:hAnsi="Times New Roman" w:cs="Times New Roman"/>
            <w:i/>
            <w:rPrChange w:id="544" w:author="Lam, Christopher" w:date="2013-10-15T16:22:00Z">
              <w:rPr>
                <w:rFonts w:ascii="Times New Roman" w:hAnsi="Times New Roman" w:cs="Times New Roman"/>
              </w:rPr>
            </w:rPrChange>
          </w:rPr>
          <w:delText>; 2006</w:delText>
        </w:r>
      </w:del>
    </w:p>
    <w:commentRangeEnd w:id="509"/>
    <w:p w14:paraId="12CEB272" w14:textId="77777777" w:rsidR="00AD7395" w:rsidRPr="007B20F2" w:rsidRDefault="009742C8" w:rsidP="00516165">
      <w:pPr>
        <w:spacing w:after="0" w:line="240" w:lineRule="auto"/>
        <w:jc w:val="both"/>
        <w:rPr>
          <w:rFonts w:ascii="Times New Roman" w:hAnsi="Times New Roman" w:cs="Times New Roman"/>
          <w:bCs/>
          <w:sz w:val="20"/>
        </w:rPr>
      </w:pPr>
      <w:r>
        <w:rPr>
          <w:rStyle w:val="CommentReference"/>
        </w:rPr>
        <w:commentReference w:id="509"/>
      </w:r>
    </w:p>
    <w:p w14:paraId="1EA07BCF" w14:textId="77777777" w:rsidR="00AD7395" w:rsidRPr="007B20F2" w:rsidRDefault="00AD7395" w:rsidP="00516165">
      <w:pPr>
        <w:spacing w:after="0" w:line="240" w:lineRule="auto"/>
        <w:rPr>
          <w:rFonts w:ascii="Times New Roman" w:hAnsi="Times New Roman" w:cs="Times New Roman"/>
          <w:bCs/>
          <w:sz w:val="20"/>
        </w:rPr>
      </w:pPr>
    </w:p>
    <w:p w14:paraId="0DBA771D" w14:textId="77777777" w:rsidR="00076ABA" w:rsidRPr="00A6630C" w:rsidRDefault="000A0029" w:rsidP="00516165">
      <w:pPr>
        <w:spacing w:after="0"/>
        <w:rPr>
          <w:rFonts w:ascii="Times New Roman" w:hAnsi="Times New Roman" w:cs="Times New Roman"/>
          <w:b/>
        </w:rPr>
      </w:pPr>
      <w:r>
        <w:rPr>
          <w:rFonts w:ascii="Times New Roman" w:hAnsi="Times New Roman" w:cs="Times New Roman"/>
          <w:b/>
        </w:rPr>
        <w:t>LICENSING</w:t>
      </w:r>
    </w:p>
    <w:p w14:paraId="45784EE1" w14:textId="5B02EB03" w:rsidR="00076ABA" w:rsidRPr="00A93D24" w:rsidRDefault="00076ABA" w:rsidP="00516165">
      <w:pPr>
        <w:spacing w:after="0"/>
        <w:rPr>
          <w:rFonts w:ascii="Times New Roman" w:hAnsi="Times New Roman" w:cs="Times New Roman"/>
        </w:rPr>
      </w:pPr>
      <w:commentRangeStart w:id="545"/>
      <w:r w:rsidRPr="00A93D24">
        <w:rPr>
          <w:rFonts w:ascii="Times New Roman" w:hAnsi="Times New Roman" w:cs="Times New Roman"/>
        </w:rPr>
        <w:t xml:space="preserve">The American Registry of Radiologic Technologist </w:t>
      </w:r>
      <w:r w:rsidRPr="00A93D24">
        <w:rPr>
          <w:rFonts w:ascii="Times New Roman" w:hAnsi="Times New Roman" w:cs="Times New Roman"/>
          <w:bCs/>
        </w:rPr>
        <w:t>R.T.</w:t>
      </w:r>
      <w:r w:rsidR="007B20F2">
        <w:rPr>
          <w:rFonts w:ascii="Times New Roman" w:hAnsi="Times New Roman" w:cs="Times New Roman"/>
          <w:bCs/>
        </w:rPr>
        <w:t xml:space="preserve"> </w:t>
      </w:r>
      <w:r w:rsidRPr="00A93D24">
        <w:rPr>
          <w:rFonts w:ascii="Times New Roman" w:hAnsi="Times New Roman" w:cs="Times New Roman"/>
          <w:bCs/>
        </w:rPr>
        <w:t>(M)</w:t>
      </w:r>
      <w:r w:rsidR="007B20F2">
        <w:rPr>
          <w:rFonts w:ascii="Times New Roman" w:hAnsi="Times New Roman" w:cs="Times New Roman"/>
          <w:bCs/>
        </w:rPr>
        <w:t xml:space="preserve"> </w:t>
      </w:r>
      <w:r w:rsidRPr="00A93D24">
        <w:rPr>
          <w:rFonts w:ascii="Times New Roman" w:hAnsi="Times New Roman" w:cs="Times New Roman"/>
          <w:bCs/>
        </w:rPr>
        <w:t>(MR)</w:t>
      </w:r>
      <w:r w:rsidR="007B20F2">
        <w:rPr>
          <w:rFonts w:ascii="Times New Roman" w:hAnsi="Times New Roman" w:cs="Times New Roman"/>
          <w:bCs/>
        </w:rPr>
        <w:t xml:space="preserve"> </w:t>
      </w:r>
      <w:r w:rsidRPr="00A93D24">
        <w:rPr>
          <w:rFonts w:ascii="Times New Roman" w:hAnsi="Times New Roman" w:cs="Times New Roman"/>
          <w:bCs/>
        </w:rPr>
        <w:t>(ARRT</w:t>
      </w:r>
      <w:commentRangeEnd w:id="545"/>
      <w:r w:rsidR="00561D68">
        <w:rPr>
          <w:rStyle w:val="CommentReference"/>
        </w:rPr>
        <w:commentReference w:id="545"/>
      </w:r>
      <w:r w:rsidRPr="00A93D24">
        <w:rPr>
          <w:rFonts w:ascii="Times New Roman" w:hAnsi="Times New Roman" w:cs="Times New Roman"/>
          <w:bCs/>
        </w:rPr>
        <w:t>)</w:t>
      </w:r>
      <w:del w:id="546" w:author="Lam, Christopher" w:date="2013-10-16T14:28:00Z">
        <w:r w:rsidR="007B20F2" w:rsidDel="00EC54C4">
          <w:rPr>
            <w:rFonts w:ascii="Times New Roman" w:hAnsi="Times New Roman" w:cs="Times New Roman"/>
            <w:bCs/>
          </w:rPr>
          <w:delText xml:space="preserve">; </w:delText>
        </w:r>
      </w:del>
      <w:ins w:id="547" w:author="Lam, Christopher" w:date="2013-10-16T14:24:00Z">
        <w:r w:rsidR="006D7C91">
          <w:rPr>
            <w:rFonts w:ascii="Times New Roman" w:hAnsi="Times New Roman" w:cs="Times New Roman"/>
            <w:bCs/>
          </w:rPr>
          <w:tab/>
        </w:r>
      </w:ins>
      <w:r w:rsidRPr="00A93D24">
        <w:rPr>
          <w:rFonts w:ascii="Times New Roman" w:hAnsi="Times New Roman" w:cs="Times New Roman"/>
        </w:rPr>
        <w:t>License: 435652</w:t>
      </w:r>
    </w:p>
    <w:p w14:paraId="3376E22F" w14:textId="03A2EEAA" w:rsidR="00076ABA" w:rsidRPr="00A93D24" w:rsidRDefault="00076ABA" w:rsidP="00516165">
      <w:pPr>
        <w:spacing w:after="0"/>
        <w:rPr>
          <w:rFonts w:ascii="Times New Roman" w:hAnsi="Times New Roman" w:cs="Times New Roman"/>
        </w:rPr>
      </w:pPr>
      <w:r w:rsidRPr="00A93D24">
        <w:rPr>
          <w:rFonts w:ascii="Times New Roman" w:hAnsi="Times New Roman" w:cs="Times New Roman"/>
        </w:rPr>
        <w:t>TDH License-Texas Department of Health</w:t>
      </w:r>
      <w:del w:id="548" w:author="Lam, Christopher" w:date="2013-10-16T14:28:00Z">
        <w:r w:rsidRPr="00A93D24" w:rsidDel="00EC54C4">
          <w:rPr>
            <w:rFonts w:ascii="Times New Roman" w:hAnsi="Times New Roman" w:cs="Times New Roman"/>
          </w:rPr>
          <w:delText>;</w:delText>
        </w:r>
      </w:del>
      <w:r w:rsidRPr="00A93D24">
        <w:rPr>
          <w:rFonts w:ascii="Times New Roman" w:hAnsi="Times New Roman" w:cs="Times New Roman"/>
        </w:rPr>
        <w:t xml:space="preserve"> </w:t>
      </w:r>
      <w:ins w:id="549" w:author="Lam, Christopher" w:date="2013-10-16T14:24:00Z">
        <w:r w:rsidR="006D7C91">
          <w:rPr>
            <w:rFonts w:ascii="Times New Roman" w:hAnsi="Times New Roman" w:cs="Times New Roman"/>
          </w:rPr>
          <w:tab/>
        </w:r>
        <w:r w:rsidR="006D7C91">
          <w:rPr>
            <w:rFonts w:ascii="Times New Roman" w:hAnsi="Times New Roman" w:cs="Times New Roman"/>
          </w:rPr>
          <w:tab/>
        </w:r>
        <w:r w:rsidR="006D7C91">
          <w:rPr>
            <w:rFonts w:ascii="Times New Roman" w:hAnsi="Times New Roman" w:cs="Times New Roman"/>
          </w:rPr>
          <w:tab/>
        </w:r>
        <w:r w:rsidR="006D7C91">
          <w:rPr>
            <w:rFonts w:ascii="Times New Roman" w:hAnsi="Times New Roman" w:cs="Times New Roman"/>
          </w:rPr>
          <w:tab/>
        </w:r>
        <w:r w:rsidR="006D7C91">
          <w:rPr>
            <w:rFonts w:ascii="Times New Roman" w:hAnsi="Times New Roman" w:cs="Times New Roman"/>
          </w:rPr>
          <w:tab/>
        </w:r>
      </w:ins>
      <w:r w:rsidRPr="00A93D24">
        <w:rPr>
          <w:rFonts w:ascii="Times New Roman" w:hAnsi="Times New Roman" w:cs="Times New Roman"/>
        </w:rPr>
        <w:t>License</w:t>
      </w:r>
      <w:r w:rsidR="000A0029">
        <w:rPr>
          <w:rFonts w:ascii="Times New Roman" w:hAnsi="Times New Roman" w:cs="Times New Roman"/>
        </w:rPr>
        <w:t>:</w:t>
      </w:r>
      <w:r w:rsidRPr="00A93D24">
        <w:rPr>
          <w:rFonts w:ascii="Times New Roman" w:hAnsi="Times New Roman" w:cs="Times New Roman"/>
        </w:rPr>
        <w:t xml:space="preserve"> 95914</w:t>
      </w:r>
    </w:p>
    <w:p w14:paraId="72CFF3BF" w14:textId="595085F3" w:rsidR="00076ABA" w:rsidRDefault="00076ABA" w:rsidP="00516165">
      <w:pPr>
        <w:spacing w:after="0" w:line="240" w:lineRule="auto"/>
        <w:rPr>
          <w:rFonts w:ascii="Times New Roman" w:hAnsi="Times New Roman" w:cs="Times New Roman"/>
        </w:rPr>
      </w:pPr>
      <w:r w:rsidRPr="00A93D24">
        <w:rPr>
          <w:rFonts w:ascii="Times New Roman" w:hAnsi="Times New Roman" w:cs="Times New Roman"/>
        </w:rPr>
        <w:t>CPR Certification-American Heart Association</w:t>
      </w:r>
      <w:del w:id="550" w:author="Lam, Christopher" w:date="2013-10-16T14:28:00Z">
        <w:r w:rsidRPr="00A93D24" w:rsidDel="00EC54C4">
          <w:rPr>
            <w:rFonts w:ascii="Times New Roman" w:hAnsi="Times New Roman" w:cs="Times New Roman"/>
          </w:rPr>
          <w:delText>;</w:delText>
        </w:r>
      </w:del>
      <w:r w:rsidRPr="00A93D24">
        <w:rPr>
          <w:rFonts w:ascii="Times New Roman" w:hAnsi="Times New Roman" w:cs="Times New Roman"/>
        </w:rPr>
        <w:t xml:space="preserve"> </w:t>
      </w:r>
      <w:ins w:id="551" w:author="Lam, Christopher" w:date="2013-10-16T14:24:00Z">
        <w:r w:rsidR="006D7C91">
          <w:rPr>
            <w:rFonts w:ascii="Times New Roman" w:hAnsi="Times New Roman" w:cs="Times New Roman"/>
          </w:rPr>
          <w:tab/>
        </w:r>
        <w:r w:rsidR="006D7C91">
          <w:rPr>
            <w:rFonts w:ascii="Times New Roman" w:hAnsi="Times New Roman" w:cs="Times New Roman"/>
          </w:rPr>
          <w:tab/>
        </w:r>
        <w:r w:rsidR="006D7C91">
          <w:rPr>
            <w:rFonts w:ascii="Times New Roman" w:hAnsi="Times New Roman" w:cs="Times New Roman"/>
          </w:rPr>
          <w:tab/>
        </w:r>
        <w:r w:rsidR="006D7C91">
          <w:rPr>
            <w:rFonts w:ascii="Times New Roman" w:hAnsi="Times New Roman" w:cs="Times New Roman"/>
          </w:rPr>
          <w:tab/>
        </w:r>
        <w:r w:rsidR="006D7C91">
          <w:rPr>
            <w:rFonts w:ascii="Times New Roman" w:hAnsi="Times New Roman" w:cs="Times New Roman"/>
          </w:rPr>
          <w:tab/>
        </w:r>
      </w:ins>
      <w:r w:rsidRPr="00A93D24">
        <w:rPr>
          <w:rFonts w:ascii="Times New Roman" w:hAnsi="Times New Roman" w:cs="Times New Roman"/>
        </w:rPr>
        <w:t>License</w:t>
      </w:r>
      <w:r w:rsidR="000A0029">
        <w:rPr>
          <w:rFonts w:ascii="Times New Roman" w:hAnsi="Times New Roman" w:cs="Times New Roman"/>
        </w:rPr>
        <w:t>:</w:t>
      </w:r>
      <w:r w:rsidRPr="00A93D24">
        <w:rPr>
          <w:rFonts w:ascii="Times New Roman" w:hAnsi="Times New Roman" w:cs="Times New Roman"/>
        </w:rPr>
        <w:t xml:space="preserve"> 4766</w:t>
      </w:r>
    </w:p>
    <w:p w14:paraId="2EC6DBF3" w14:textId="77777777" w:rsidR="001B573F" w:rsidRDefault="001B573F" w:rsidP="00516165">
      <w:pPr>
        <w:spacing w:after="0" w:line="240" w:lineRule="auto"/>
        <w:rPr>
          <w:rFonts w:ascii="Times New Roman" w:hAnsi="Times New Roman" w:cs="Times New Roman"/>
        </w:rPr>
      </w:pPr>
    </w:p>
    <w:p w14:paraId="1DF0D2F8" w14:textId="77777777" w:rsidR="001B573F" w:rsidRDefault="001B573F" w:rsidP="00516165">
      <w:pPr>
        <w:spacing w:after="0" w:line="240" w:lineRule="auto"/>
        <w:rPr>
          <w:rFonts w:ascii="Times New Roman" w:hAnsi="Times New Roman" w:cs="Times New Roman"/>
        </w:rPr>
      </w:pPr>
    </w:p>
    <w:p w14:paraId="3ADA37D4" w14:textId="77777777" w:rsidR="001B573F" w:rsidRPr="00C74199" w:rsidRDefault="001B573F" w:rsidP="00516165">
      <w:pPr>
        <w:spacing w:after="0" w:line="240" w:lineRule="auto"/>
        <w:rPr>
          <w:rFonts w:ascii="Times New Roman" w:hAnsi="Times New Roman" w:cs="Times New Roman"/>
          <w:b/>
        </w:rPr>
      </w:pPr>
      <w:commentRangeStart w:id="552"/>
      <w:r w:rsidRPr="00C74199">
        <w:rPr>
          <w:rFonts w:ascii="Times New Roman" w:hAnsi="Times New Roman" w:cs="Times New Roman"/>
          <w:b/>
        </w:rPr>
        <w:t>REFERENCES</w:t>
      </w:r>
      <w:commentRangeEnd w:id="552"/>
      <w:r w:rsidR="00730434">
        <w:rPr>
          <w:rStyle w:val="CommentReference"/>
        </w:rPr>
        <w:commentReference w:id="552"/>
      </w:r>
    </w:p>
    <w:p w14:paraId="609CA1A5" w14:textId="77777777" w:rsidR="004F632C" w:rsidRDefault="004F632C" w:rsidP="00516165">
      <w:pPr>
        <w:spacing w:after="0" w:line="240" w:lineRule="auto"/>
        <w:rPr>
          <w:rFonts w:ascii="Times New Roman" w:hAnsi="Times New Roman" w:cs="Times New Roman"/>
          <w:b/>
          <w:bCs/>
        </w:rPr>
      </w:pPr>
    </w:p>
    <w:p w14:paraId="73F22AC7" w14:textId="77777777" w:rsidR="00D0133D" w:rsidRPr="00F3444E" w:rsidRDefault="00D0133D" w:rsidP="00516165">
      <w:pPr>
        <w:spacing w:after="0" w:line="240" w:lineRule="auto"/>
        <w:rPr>
          <w:rFonts w:ascii="Times New Roman" w:hAnsi="Times New Roman" w:cs="Times New Roman"/>
          <w:bCs/>
        </w:rPr>
      </w:pPr>
    </w:p>
    <w:sectPr w:rsidR="00D0133D" w:rsidRPr="00F3444E" w:rsidSect="000B599B">
      <w:pgSz w:w="12240" w:h="15840" w:code="1"/>
      <w:pgMar w:top="504" w:right="1166" w:bottom="288" w:left="1166" w:header="475" w:footer="475"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Lam, Christopher" w:date="2014-10-07T10:55:00Z" w:initials="LC">
    <w:p w14:paraId="2C600D74" w14:textId="0554CB13" w:rsidR="00814868" w:rsidRDefault="00814868">
      <w:pPr>
        <w:pStyle w:val="CommentText"/>
      </w:pPr>
      <w:r>
        <w:rPr>
          <w:rStyle w:val="CommentReference"/>
        </w:rPr>
        <w:annotationRef/>
      </w:r>
      <w:r>
        <w:t>In resumes, it’s always useful to follow a “show, don’t tell” method for conveying information. Instead of telling your audience you are committed, is there any way you can possibly use this bullet point to sho</w:t>
      </w:r>
      <w:r w:rsidR="003731DE">
        <w:t>w the audience your commitment?</w:t>
      </w:r>
      <w:bookmarkStart w:id="30" w:name="_GoBack"/>
      <w:bookmarkEnd w:id="30"/>
    </w:p>
    <w:p w14:paraId="7BF0EA09" w14:textId="77777777" w:rsidR="00814868" w:rsidRDefault="00814868">
      <w:pPr>
        <w:pStyle w:val="CommentText"/>
      </w:pPr>
    </w:p>
    <w:p w14:paraId="644F65BC" w14:textId="77777777" w:rsidR="00814868" w:rsidRDefault="00814868">
      <w:pPr>
        <w:pStyle w:val="CommentText"/>
      </w:pPr>
      <w:r>
        <w:t>Perhaps adding some measurable information like the number of years you’ve provided high-quality services.</w:t>
      </w:r>
    </w:p>
  </w:comment>
  <w:comment w:id="2" w:author="Lam, Christopher" w:date="2013-10-15T15:52:00Z" w:initials="LC">
    <w:p w14:paraId="54FED0E9" w14:textId="77777777" w:rsidR="00814868" w:rsidRDefault="00814868">
      <w:pPr>
        <w:pStyle w:val="CommentText"/>
      </w:pPr>
      <w:r>
        <w:rPr>
          <w:rStyle w:val="CommentReference"/>
        </w:rPr>
        <w:annotationRef/>
      </w:r>
      <w:r>
        <w:t>The content in your summary is well-written. However, I have placed your summary into bullet points and made the list parallel. This will allow the audience to more easily scan the document and hit the main points without wading through the text in paragraph form.</w:t>
      </w:r>
    </w:p>
    <w:p w14:paraId="4EA15EE6" w14:textId="77777777" w:rsidR="00814868" w:rsidRDefault="00814868">
      <w:pPr>
        <w:pStyle w:val="CommentText"/>
      </w:pPr>
    </w:p>
    <w:p w14:paraId="1FC278BF" w14:textId="77777777" w:rsidR="00814868" w:rsidRDefault="00814868">
      <w:pPr>
        <w:pStyle w:val="CommentText"/>
      </w:pPr>
      <w:r>
        <w:t xml:space="preserve">If you do not like this change, feel free to revert back. </w:t>
      </w:r>
    </w:p>
  </w:comment>
  <w:comment w:id="149" w:author="Lam, Christopher" w:date="2013-10-15T16:04:00Z" w:initials="LC">
    <w:p w14:paraId="029EED0A" w14:textId="77777777" w:rsidR="00814868" w:rsidRDefault="00814868">
      <w:pPr>
        <w:pStyle w:val="CommentText"/>
      </w:pPr>
      <w:r>
        <w:rPr>
          <w:rStyle w:val="CommentReference"/>
        </w:rPr>
        <w:annotationRef/>
      </w:r>
      <w:r>
        <w:t>You mention patient positioning and restocking supplies. Perhaps these are too different in terms of responsiblity. Consider separating the two activities into multiple bullet points.</w:t>
      </w:r>
    </w:p>
  </w:comment>
  <w:comment w:id="163" w:author="Lam, Christopher" w:date="2013-10-15T16:05:00Z" w:initials="LC">
    <w:p w14:paraId="25F84E35" w14:textId="77777777" w:rsidR="00814868" w:rsidRDefault="00814868">
      <w:pPr>
        <w:pStyle w:val="CommentText"/>
      </w:pPr>
      <w:r>
        <w:rPr>
          <w:rStyle w:val="CommentReference"/>
        </w:rPr>
        <w:annotationRef/>
      </w:r>
      <w:r>
        <w:t>Could this perhaps be combined with your previous bullet where you say "verified charts", or this is a completely separate job responsibility?</w:t>
      </w:r>
    </w:p>
  </w:comment>
  <w:comment w:id="169" w:author="Lam, Christopher" w:date="2013-10-15T16:06:00Z" w:initials="LC">
    <w:p w14:paraId="41DD1C3A" w14:textId="77777777" w:rsidR="00814868" w:rsidRDefault="00814868">
      <w:pPr>
        <w:pStyle w:val="CommentText"/>
      </w:pPr>
      <w:r>
        <w:rPr>
          <w:rStyle w:val="CommentReference"/>
        </w:rPr>
        <w:annotationRef/>
      </w:r>
      <w:r>
        <w:t xml:space="preserve">Again, this seems quite similar to the previous activity. If these are indeed very different job responsibilities, perhaps consider rephrasing them to clearly dilineate differences. If this would be obvious to your audience, I apologize. </w:t>
      </w:r>
    </w:p>
  </w:comment>
  <w:comment w:id="324" w:author="Lam, Christopher" w:date="2013-10-16T14:19:00Z" w:initials="LC">
    <w:p w14:paraId="093E13FB" w14:textId="79A8E853" w:rsidR="00814868" w:rsidRDefault="00814868">
      <w:pPr>
        <w:pStyle w:val="CommentText"/>
      </w:pPr>
      <w:ins w:id="328" w:author="Lam, Christopher" w:date="2013-10-16T14:18:00Z">
        <w:r>
          <w:rPr>
            <w:rStyle w:val="CommentReference"/>
          </w:rPr>
          <w:annotationRef/>
        </w:r>
      </w:ins>
      <w:r>
        <w:t>I’m not sure this is the best verb here, but I’ll defer to you since you're the subject-matter expert.</w:t>
      </w:r>
    </w:p>
  </w:comment>
  <w:comment w:id="384" w:author="Lam, Christopher" w:date="2013-10-15T16:16:00Z" w:initials="LC">
    <w:p w14:paraId="217E2A33" w14:textId="6EC0E7A3" w:rsidR="00814868" w:rsidRDefault="00814868">
      <w:pPr>
        <w:pStyle w:val="CommentText"/>
      </w:pPr>
      <w:r>
        <w:rPr>
          <w:rStyle w:val="CommentReference"/>
        </w:rPr>
        <w:annotationRef/>
      </w:r>
      <w:r>
        <w:t xml:space="preserve">I’m not sure I would include this job duty. If you do decide to include it, I might simply remove "performed other related duties" as it doesn't really add much information that an employer would be interested in. </w:t>
      </w:r>
    </w:p>
  </w:comment>
  <w:comment w:id="438" w:author="Lam, Christopher" w:date="2013-10-15T16:13:00Z" w:initials="LC">
    <w:p w14:paraId="5C538802" w14:textId="603B270F" w:rsidR="00814868" w:rsidRDefault="00814868">
      <w:pPr>
        <w:pStyle w:val="CommentText"/>
      </w:pPr>
      <w:r>
        <w:rPr>
          <w:rStyle w:val="CommentReference"/>
        </w:rPr>
        <w:annotationRef/>
      </w:r>
      <w:r>
        <w:t xml:space="preserve">In order to keep your resume consistent throughout, I would add the company title here as well. </w:t>
      </w:r>
    </w:p>
  </w:comment>
  <w:comment w:id="509" w:author="Lam, Christopher" w:date="2013-10-15T16:24:00Z" w:initials="LC">
    <w:p w14:paraId="01B92DCD" w14:textId="09BBCD68" w:rsidR="00814868" w:rsidRDefault="00814868">
      <w:pPr>
        <w:pStyle w:val="CommentText"/>
      </w:pPr>
      <w:r>
        <w:rPr>
          <w:rStyle w:val="CommentReference"/>
        </w:rPr>
        <w:annotationRef/>
      </w:r>
      <w:r>
        <w:t xml:space="preserve">As you’ll notice, I've restructured the way your education is presented. It makes your credentials much easier to scan. </w:t>
      </w:r>
    </w:p>
  </w:comment>
  <w:comment w:id="545" w:author="Lam, Christopher" w:date="2013-10-16T14:34:00Z" w:initials="LC">
    <w:p w14:paraId="5A9D4367" w14:textId="68C08BA6" w:rsidR="00561D68" w:rsidRDefault="00561D68">
      <w:pPr>
        <w:pStyle w:val="CommentText"/>
      </w:pPr>
      <w:r>
        <w:rPr>
          <w:rStyle w:val="CommentReference"/>
        </w:rPr>
        <w:annotationRef/>
      </w:r>
      <w:r>
        <w:t xml:space="preserve">What are </w:t>
      </w:r>
      <w:r w:rsidR="00730434">
        <w:t xml:space="preserve">the actual licenses for the American of Radiologic Technologist? The other two state the license first and then are followed by the licensing association. I would be consistent when presenting your licensing across all 3. </w:t>
      </w:r>
    </w:p>
  </w:comment>
  <w:comment w:id="552" w:author="Lam, Christopher" w:date="2013-10-16T14:35:00Z" w:initials="LC">
    <w:p w14:paraId="75FFA5BD" w14:textId="6B8645A9" w:rsidR="00730434" w:rsidRDefault="00730434">
      <w:pPr>
        <w:pStyle w:val="CommentText"/>
      </w:pPr>
      <w:r>
        <w:rPr>
          <w:rStyle w:val="CommentReference"/>
        </w:rPr>
        <w:annotationRef/>
      </w:r>
      <w:r>
        <w:t>References aren't necessary unless you actually have references and their contact information. Also, if you do include actual references, be sure you have permission from your references to post them on your resume.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237"/>
    <w:multiLevelType w:val="hybridMultilevel"/>
    <w:tmpl w:val="DC20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22F52"/>
    <w:multiLevelType w:val="multilevel"/>
    <w:tmpl w:val="49A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97958"/>
    <w:multiLevelType w:val="hybridMultilevel"/>
    <w:tmpl w:val="D79A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57507"/>
    <w:multiLevelType w:val="hybridMultilevel"/>
    <w:tmpl w:val="9E0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87DBA"/>
    <w:multiLevelType w:val="hybridMultilevel"/>
    <w:tmpl w:val="210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3421F"/>
    <w:multiLevelType w:val="hybridMultilevel"/>
    <w:tmpl w:val="00DC3B76"/>
    <w:lvl w:ilvl="0" w:tplc="23886756">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705DFB"/>
    <w:multiLevelType w:val="hybridMultilevel"/>
    <w:tmpl w:val="3E607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74A34"/>
    <w:multiLevelType w:val="hybridMultilevel"/>
    <w:tmpl w:val="038A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17138"/>
    <w:multiLevelType w:val="hybridMultilevel"/>
    <w:tmpl w:val="868062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9F20C4"/>
    <w:multiLevelType w:val="hybridMultilevel"/>
    <w:tmpl w:val="87380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EB0DA2"/>
    <w:multiLevelType w:val="multilevel"/>
    <w:tmpl w:val="591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95C39"/>
    <w:multiLevelType w:val="hybridMultilevel"/>
    <w:tmpl w:val="7208F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715AF"/>
    <w:multiLevelType w:val="hybridMultilevel"/>
    <w:tmpl w:val="F84E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062FA"/>
    <w:multiLevelType w:val="hybridMultilevel"/>
    <w:tmpl w:val="BCF6D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5B3578"/>
    <w:multiLevelType w:val="hybridMultilevel"/>
    <w:tmpl w:val="FFC4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2713A"/>
    <w:multiLevelType w:val="hybridMultilevel"/>
    <w:tmpl w:val="1AD2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422D46"/>
    <w:multiLevelType w:val="multilevel"/>
    <w:tmpl w:val="016E203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7C54F7"/>
    <w:multiLevelType w:val="multilevel"/>
    <w:tmpl w:val="918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A097A"/>
    <w:multiLevelType w:val="hybridMultilevel"/>
    <w:tmpl w:val="5C22008C"/>
    <w:lvl w:ilvl="0" w:tplc="238867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17"/>
  </w:num>
  <w:num w:numId="5">
    <w:abstractNumId w:val="6"/>
  </w:num>
  <w:num w:numId="6">
    <w:abstractNumId w:val="9"/>
  </w:num>
  <w:num w:numId="7">
    <w:abstractNumId w:val="8"/>
  </w:num>
  <w:num w:numId="8">
    <w:abstractNumId w:val="11"/>
  </w:num>
  <w:num w:numId="9">
    <w:abstractNumId w:val="13"/>
  </w:num>
  <w:num w:numId="10">
    <w:abstractNumId w:val="14"/>
  </w:num>
  <w:num w:numId="11">
    <w:abstractNumId w:val="5"/>
  </w:num>
  <w:num w:numId="12">
    <w:abstractNumId w:val="18"/>
  </w:num>
  <w:num w:numId="13">
    <w:abstractNumId w:val="2"/>
  </w:num>
  <w:num w:numId="14">
    <w:abstractNumId w:val="12"/>
  </w:num>
  <w:num w:numId="15">
    <w:abstractNumId w:val="15"/>
  </w:num>
  <w:num w:numId="16">
    <w:abstractNumId w:val="0"/>
  </w:num>
  <w:num w:numId="17">
    <w:abstractNumId w:val="4"/>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CC"/>
    <w:rsid w:val="00011409"/>
    <w:rsid w:val="000239BE"/>
    <w:rsid w:val="00040932"/>
    <w:rsid w:val="00050671"/>
    <w:rsid w:val="00076ABA"/>
    <w:rsid w:val="00087F22"/>
    <w:rsid w:val="000A0029"/>
    <w:rsid w:val="000B3420"/>
    <w:rsid w:val="000B599B"/>
    <w:rsid w:val="000C1558"/>
    <w:rsid w:val="000F4525"/>
    <w:rsid w:val="00103092"/>
    <w:rsid w:val="0012609A"/>
    <w:rsid w:val="00183E95"/>
    <w:rsid w:val="001B0FA1"/>
    <w:rsid w:val="001B5308"/>
    <w:rsid w:val="001B573F"/>
    <w:rsid w:val="001E5994"/>
    <w:rsid w:val="002250B8"/>
    <w:rsid w:val="002333A1"/>
    <w:rsid w:val="00243010"/>
    <w:rsid w:val="00244012"/>
    <w:rsid w:val="0025722C"/>
    <w:rsid w:val="002A15DD"/>
    <w:rsid w:val="002A3728"/>
    <w:rsid w:val="002F5984"/>
    <w:rsid w:val="00340222"/>
    <w:rsid w:val="00363191"/>
    <w:rsid w:val="003731DE"/>
    <w:rsid w:val="003B4C5A"/>
    <w:rsid w:val="003D15A4"/>
    <w:rsid w:val="0044328A"/>
    <w:rsid w:val="004666D7"/>
    <w:rsid w:val="004710F8"/>
    <w:rsid w:val="004F632C"/>
    <w:rsid w:val="00516165"/>
    <w:rsid w:val="00561D68"/>
    <w:rsid w:val="00563C83"/>
    <w:rsid w:val="005B16FB"/>
    <w:rsid w:val="005B172E"/>
    <w:rsid w:val="005C19DD"/>
    <w:rsid w:val="005E1B5E"/>
    <w:rsid w:val="00651E84"/>
    <w:rsid w:val="00652436"/>
    <w:rsid w:val="006A2C39"/>
    <w:rsid w:val="006D7C91"/>
    <w:rsid w:val="00730434"/>
    <w:rsid w:val="00782689"/>
    <w:rsid w:val="00785182"/>
    <w:rsid w:val="00795074"/>
    <w:rsid w:val="007A0038"/>
    <w:rsid w:val="007A0167"/>
    <w:rsid w:val="007B20F2"/>
    <w:rsid w:val="007B6539"/>
    <w:rsid w:val="00814868"/>
    <w:rsid w:val="008348AC"/>
    <w:rsid w:val="008550E9"/>
    <w:rsid w:val="0086027E"/>
    <w:rsid w:val="00873628"/>
    <w:rsid w:val="008C17B0"/>
    <w:rsid w:val="008C3F1F"/>
    <w:rsid w:val="008D796B"/>
    <w:rsid w:val="008F186E"/>
    <w:rsid w:val="009244BE"/>
    <w:rsid w:val="00934BDB"/>
    <w:rsid w:val="009523AB"/>
    <w:rsid w:val="00972353"/>
    <w:rsid w:val="009742C8"/>
    <w:rsid w:val="009B16A7"/>
    <w:rsid w:val="00A6630C"/>
    <w:rsid w:val="00A66958"/>
    <w:rsid w:val="00A809FE"/>
    <w:rsid w:val="00A8447F"/>
    <w:rsid w:val="00A87582"/>
    <w:rsid w:val="00A93D24"/>
    <w:rsid w:val="00AA01B0"/>
    <w:rsid w:val="00AA6378"/>
    <w:rsid w:val="00AA66DE"/>
    <w:rsid w:val="00AD7395"/>
    <w:rsid w:val="00B52F6F"/>
    <w:rsid w:val="00B6679A"/>
    <w:rsid w:val="00B67110"/>
    <w:rsid w:val="00BB2A48"/>
    <w:rsid w:val="00BD605B"/>
    <w:rsid w:val="00BE45E8"/>
    <w:rsid w:val="00C608AF"/>
    <w:rsid w:val="00C74199"/>
    <w:rsid w:val="00C834CC"/>
    <w:rsid w:val="00C868C1"/>
    <w:rsid w:val="00C938D8"/>
    <w:rsid w:val="00CA2137"/>
    <w:rsid w:val="00CE547E"/>
    <w:rsid w:val="00D0133D"/>
    <w:rsid w:val="00D53C3E"/>
    <w:rsid w:val="00D67976"/>
    <w:rsid w:val="00D87F9E"/>
    <w:rsid w:val="00DE0C9E"/>
    <w:rsid w:val="00E3190D"/>
    <w:rsid w:val="00E4349F"/>
    <w:rsid w:val="00E53730"/>
    <w:rsid w:val="00E66369"/>
    <w:rsid w:val="00E77671"/>
    <w:rsid w:val="00E823C9"/>
    <w:rsid w:val="00E850E7"/>
    <w:rsid w:val="00EA167F"/>
    <w:rsid w:val="00EC54C4"/>
    <w:rsid w:val="00F16046"/>
    <w:rsid w:val="00F31AF4"/>
    <w:rsid w:val="00F3444E"/>
    <w:rsid w:val="00F34EA6"/>
    <w:rsid w:val="00F51693"/>
    <w:rsid w:val="00F52972"/>
    <w:rsid w:val="00F531A0"/>
    <w:rsid w:val="00F64F6D"/>
    <w:rsid w:val="00F6662E"/>
    <w:rsid w:val="00F9290C"/>
    <w:rsid w:val="00FA0389"/>
    <w:rsid w:val="00FB46FA"/>
    <w:rsid w:val="00FC50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2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12"/>
  </w:style>
  <w:style w:type="paragraph" w:styleId="Heading2">
    <w:name w:val="heading 2"/>
    <w:basedOn w:val="Normal"/>
    <w:next w:val="Normal"/>
    <w:link w:val="Heading2Char"/>
    <w:uiPriority w:val="9"/>
    <w:semiHidden/>
    <w:unhideWhenUsed/>
    <w:qFormat/>
    <w:rsid w:val="00E434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4CC"/>
    <w:pPr>
      <w:ind w:left="720"/>
      <w:contextualSpacing/>
    </w:pPr>
  </w:style>
  <w:style w:type="character" w:customStyle="1" w:styleId="Heading2Char">
    <w:name w:val="Heading 2 Char"/>
    <w:basedOn w:val="DefaultParagraphFont"/>
    <w:link w:val="Heading2"/>
    <w:uiPriority w:val="9"/>
    <w:semiHidden/>
    <w:rsid w:val="00E4349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0133D"/>
    <w:rPr>
      <w:b/>
      <w:bCs/>
    </w:rPr>
  </w:style>
  <w:style w:type="character" w:customStyle="1" w:styleId="apple-style-span">
    <w:name w:val="apple-style-span"/>
    <w:basedOn w:val="DefaultParagraphFont"/>
    <w:rsid w:val="00076ABA"/>
  </w:style>
  <w:style w:type="paragraph" w:styleId="BalloonText">
    <w:name w:val="Balloon Text"/>
    <w:basedOn w:val="Normal"/>
    <w:link w:val="BalloonTextChar"/>
    <w:uiPriority w:val="99"/>
    <w:semiHidden/>
    <w:unhideWhenUsed/>
    <w:rsid w:val="00F64F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F6D"/>
    <w:rPr>
      <w:rFonts w:ascii="Lucida Grande" w:hAnsi="Lucida Grande" w:cs="Lucida Grande"/>
      <w:sz w:val="18"/>
      <w:szCs w:val="18"/>
    </w:rPr>
  </w:style>
  <w:style w:type="character" w:styleId="CommentReference">
    <w:name w:val="annotation reference"/>
    <w:basedOn w:val="DefaultParagraphFont"/>
    <w:uiPriority w:val="99"/>
    <w:semiHidden/>
    <w:unhideWhenUsed/>
    <w:rsid w:val="00F64F6D"/>
    <w:rPr>
      <w:sz w:val="18"/>
      <w:szCs w:val="18"/>
    </w:rPr>
  </w:style>
  <w:style w:type="paragraph" w:styleId="CommentText">
    <w:name w:val="annotation text"/>
    <w:basedOn w:val="Normal"/>
    <w:link w:val="CommentTextChar"/>
    <w:uiPriority w:val="99"/>
    <w:semiHidden/>
    <w:unhideWhenUsed/>
    <w:rsid w:val="00F64F6D"/>
    <w:pPr>
      <w:spacing w:line="240" w:lineRule="auto"/>
    </w:pPr>
    <w:rPr>
      <w:sz w:val="24"/>
      <w:szCs w:val="24"/>
    </w:rPr>
  </w:style>
  <w:style w:type="character" w:customStyle="1" w:styleId="CommentTextChar">
    <w:name w:val="Comment Text Char"/>
    <w:basedOn w:val="DefaultParagraphFont"/>
    <w:link w:val="CommentText"/>
    <w:uiPriority w:val="99"/>
    <w:semiHidden/>
    <w:rsid w:val="00F64F6D"/>
    <w:rPr>
      <w:sz w:val="24"/>
      <w:szCs w:val="24"/>
    </w:rPr>
  </w:style>
  <w:style w:type="paragraph" w:styleId="CommentSubject">
    <w:name w:val="annotation subject"/>
    <w:basedOn w:val="CommentText"/>
    <w:next w:val="CommentText"/>
    <w:link w:val="CommentSubjectChar"/>
    <w:uiPriority w:val="99"/>
    <w:semiHidden/>
    <w:unhideWhenUsed/>
    <w:rsid w:val="00F64F6D"/>
    <w:rPr>
      <w:b/>
      <w:bCs/>
      <w:sz w:val="20"/>
      <w:szCs w:val="20"/>
    </w:rPr>
  </w:style>
  <w:style w:type="character" w:customStyle="1" w:styleId="CommentSubjectChar">
    <w:name w:val="Comment Subject Char"/>
    <w:basedOn w:val="CommentTextChar"/>
    <w:link w:val="CommentSubject"/>
    <w:uiPriority w:val="99"/>
    <w:semiHidden/>
    <w:rsid w:val="00F64F6D"/>
    <w:rPr>
      <w:b/>
      <w:bCs/>
      <w:sz w:val="20"/>
      <w:szCs w:val="20"/>
    </w:rPr>
  </w:style>
  <w:style w:type="paragraph" w:styleId="Revision">
    <w:name w:val="Revision"/>
    <w:hidden/>
    <w:uiPriority w:val="99"/>
    <w:semiHidden/>
    <w:rsid w:val="00651E8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12"/>
  </w:style>
  <w:style w:type="paragraph" w:styleId="Heading2">
    <w:name w:val="heading 2"/>
    <w:basedOn w:val="Normal"/>
    <w:next w:val="Normal"/>
    <w:link w:val="Heading2Char"/>
    <w:uiPriority w:val="9"/>
    <w:semiHidden/>
    <w:unhideWhenUsed/>
    <w:qFormat/>
    <w:rsid w:val="00E434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4CC"/>
    <w:pPr>
      <w:ind w:left="720"/>
      <w:contextualSpacing/>
    </w:pPr>
  </w:style>
  <w:style w:type="character" w:customStyle="1" w:styleId="Heading2Char">
    <w:name w:val="Heading 2 Char"/>
    <w:basedOn w:val="DefaultParagraphFont"/>
    <w:link w:val="Heading2"/>
    <w:uiPriority w:val="9"/>
    <w:semiHidden/>
    <w:rsid w:val="00E4349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0133D"/>
    <w:rPr>
      <w:b/>
      <w:bCs/>
    </w:rPr>
  </w:style>
  <w:style w:type="character" w:customStyle="1" w:styleId="apple-style-span">
    <w:name w:val="apple-style-span"/>
    <w:basedOn w:val="DefaultParagraphFont"/>
    <w:rsid w:val="00076ABA"/>
  </w:style>
  <w:style w:type="paragraph" w:styleId="BalloonText">
    <w:name w:val="Balloon Text"/>
    <w:basedOn w:val="Normal"/>
    <w:link w:val="BalloonTextChar"/>
    <w:uiPriority w:val="99"/>
    <w:semiHidden/>
    <w:unhideWhenUsed/>
    <w:rsid w:val="00F64F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F6D"/>
    <w:rPr>
      <w:rFonts w:ascii="Lucida Grande" w:hAnsi="Lucida Grande" w:cs="Lucida Grande"/>
      <w:sz w:val="18"/>
      <w:szCs w:val="18"/>
    </w:rPr>
  </w:style>
  <w:style w:type="character" w:styleId="CommentReference">
    <w:name w:val="annotation reference"/>
    <w:basedOn w:val="DefaultParagraphFont"/>
    <w:uiPriority w:val="99"/>
    <w:semiHidden/>
    <w:unhideWhenUsed/>
    <w:rsid w:val="00F64F6D"/>
    <w:rPr>
      <w:sz w:val="18"/>
      <w:szCs w:val="18"/>
    </w:rPr>
  </w:style>
  <w:style w:type="paragraph" w:styleId="CommentText">
    <w:name w:val="annotation text"/>
    <w:basedOn w:val="Normal"/>
    <w:link w:val="CommentTextChar"/>
    <w:uiPriority w:val="99"/>
    <w:semiHidden/>
    <w:unhideWhenUsed/>
    <w:rsid w:val="00F64F6D"/>
    <w:pPr>
      <w:spacing w:line="240" w:lineRule="auto"/>
    </w:pPr>
    <w:rPr>
      <w:sz w:val="24"/>
      <w:szCs w:val="24"/>
    </w:rPr>
  </w:style>
  <w:style w:type="character" w:customStyle="1" w:styleId="CommentTextChar">
    <w:name w:val="Comment Text Char"/>
    <w:basedOn w:val="DefaultParagraphFont"/>
    <w:link w:val="CommentText"/>
    <w:uiPriority w:val="99"/>
    <w:semiHidden/>
    <w:rsid w:val="00F64F6D"/>
    <w:rPr>
      <w:sz w:val="24"/>
      <w:szCs w:val="24"/>
    </w:rPr>
  </w:style>
  <w:style w:type="paragraph" w:styleId="CommentSubject">
    <w:name w:val="annotation subject"/>
    <w:basedOn w:val="CommentText"/>
    <w:next w:val="CommentText"/>
    <w:link w:val="CommentSubjectChar"/>
    <w:uiPriority w:val="99"/>
    <w:semiHidden/>
    <w:unhideWhenUsed/>
    <w:rsid w:val="00F64F6D"/>
    <w:rPr>
      <w:b/>
      <w:bCs/>
      <w:sz w:val="20"/>
      <w:szCs w:val="20"/>
    </w:rPr>
  </w:style>
  <w:style w:type="character" w:customStyle="1" w:styleId="CommentSubjectChar">
    <w:name w:val="Comment Subject Char"/>
    <w:basedOn w:val="CommentTextChar"/>
    <w:link w:val="CommentSubject"/>
    <w:uiPriority w:val="99"/>
    <w:semiHidden/>
    <w:rsid w:val="00F64F6D"/>
    <w:rPr>
      <w:b/>
      <w:bCs/>
      <w:sz w:val="20"/>
      <w:szCs w:val="20"/>
    </w:rPr>
  </w:style>
  <w:style w:type="paragraph" w:styleId="Revision">
    <w:name w:val="Revision"/>
    <w:hidden/>
    <w:uiPriority w:val="99"/>
    <w:semiHidden/>
    <w:rsid w:val="00651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37817">
      <w:bodyDiv w:val="1"/>
      <w:marLeft w:val="0"/>
      <w:marRight w:val="0"/>
      <w:marTop w:val="0"/>
      <w:marBottom w:val="0"/>
      <w:divBdr>
        <w:top w:val="none" w:sz="0" w:space="0" w:color="auto"/>
        <w:left w:val="none" w:sz="0" w:space="0" w:color="auto"/>
        <w:bottom w:val="none" w:sz="0" w:space="0" w:color="auto"/>
        <w:right w:val="none" w:sz="0" w:space="0" w:color="auto"/>
      </w:divBdr>
      <w:divsChild>
        <w:div w:id="1788812557">
          <w:marLeft w:val="0"/>
          <w:marRight w:val="0"/>
          <w:marTop w:val="0"/>
          <w:marBottom w:val="0"/>
          <w:divBdr>
            <w:top w:val="none" w:sz="0" w:space="0" w:color="auto"/>
            <w:left w:val="none" w:sz="0" w:space="0" w:color="auto"/>
            <w:bottom w:val="none" w:sz="0" w:space="0" w:color="auto"/>
            <w:right w:val="none" w:sz="0" w:space="0" w:color="auto"/>
          </w:divBdr>
          <w:divsChild>
            <w:div w:id="1902985123">
              <w:marLeft w:val="0"/>
              <w:marRight w:val="0"/>
              <w:marTop w:val="0"/>
              <w:marBottom w:val="0"/>
              <w:divBdr>
                <w:top w:val="none" w:sz="0" w:space="0" w:color="auto"/>
                <w:left w:val="none" w:sz="0" w:space="0" w:color="auto"/>
                <w:bottom w:val="none" w:sz="0" w:space="0" w:color="auto"/>
                <w:right w:val="none" w:sz="0" w:space="0" w:color="auto"/>
              </w:divBdr>
              <w:divsChild>
                <w:div w:id="35131786">
                  <w:marLeft w:val="0"/>
                  <w:marRight w:val="0"/>
                  <w:marTop w:val="0"/>
                  <w:marBottom w:val="0"/>
                  <w:divBdr>
                    <w:top w:val="none" w:sz="0" w:space="0" w:color="auto"/>
                    <w:left w:val="none" w:sz="0" w:space="0" w:color="auto"/>
                    <w:bottom w:val="none" w:sz="0" w:space="0" w:color="auto"/>
                    <w:right w:val="none" w:sz="0" w:space="0" w:color="auto"/>
                  </w:divBdr>
                </w:div>
                <w:div w:id="1973552970">
                  <w:marLeft w:val="0"/>
                  <w:marRight w:val="0"/>
                  <w:marTop w:val="0"/>
                  <w:marBottom w:val="0"/>
                  <w:divBdr>
                    <w:top w:val="none" w:sz="0" w:space="0" w:color="auto"/>
                    <w:left w:val="none" w:sz="0" w:space="0" w:color="auto"/>
                    <w:bottom w:val="none" w:sz="0" w:space="0" w:color="auto"/>
                    <w:right w:val="none" w:sz="0" w:space="0" w:color="auto"/>
                  </w:divBdr>
                </w:div>
                <w:div w:id="575672425">
                  <w:marLeft w:val="0"/>
                  <w:marRight w:val="0"/>
                  <w:marTop w:val="0"/>
                  <w:marBottom w:val="0"/>
                  <w:divBdr>
                    <w:top w:val="none" w:sz="0" w:space="0" w:color="auto"/>
                    <w:left w:val="none" w:sz="0" w:space="0" w:color="auto"/>
                    <w:bottom w:val="none" w:sz="0" w:space="0" w:color="auto"/>
                    <w:right w:val="none" w:sz="0" w:space="0" w:color="auto"/>
                  </w:divBdr>
                </w:div>
                <w:div w:id="276528587">
                  <w:marLeft w:val="0"/>
                  <w:marRight w:val="0"/>
                  <w:marTop w:val="0"/>
                  <w:marBottom w:val="0"/>
                  <w:divBdr>
                    <w:top w:val="none" w:sz="0" w:space="0" w:color="auto"/>
                    <w:left w:val="none" w:sz="0" w:space="0" w:color="auto"/>
                    <w:bottom w:val="none" w:sz="0" w:space="0" w:color="auto"/>
                    <w:right w:val="none" w:sz="0" w:space="0" w:color="auto"/>
                  </w:divBdr>
                </w:div>
                <w:div w:id="309478574">
                  <w:marLeft w:val="0"/>
                  <w:marRight w:val="0"/>
                  <w:marTop w:val="0"/>
                  <w:marBottom w:val="0"/>
                  <w:divBdr>
                    <w:top w:val="none" w:sz="0" w:space="0" w:color="auto"/>
                    <w:left w:val="none" w:sz="0" w:space="0" w:color="auto"/>
                    <w:bottom w:val="none" w:sz="0" w:space="0" w:color="auto"/>
                    <w:right w:val="none" w:sz="0" w:space="0" w:color="auto"/>
                  </w:divBdr>
                </w:div>
                <w:div w:id="1375082985">
                  <w:marLeft w:val="0"/>
                  <w:marRight w:val="0"/>
                  <w:marTop w:val="0"/>
                  <w:marBottom w:val="0"/>
                  <w:divBdr>
                    <w:top w:val="none" w:sz="0" w:space="0" w:color="auto"/>
                    <w:left w:val="none" w:sz="0" w:space="0" w:color="auto"/>
                    <w:bottom w:val="none" w:sz="0" w:space="0" w:color="auto"/>
                    <w:right w:val="none" w:sz="0" w:space="0" w:color="auto"/>
                  </w:divBdr>
                </w:div>
                <w:div w:id="418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3742">
      <w:bodyDiv w:val="1"/>
      <w:marLeft w:val="0"/>
      <w:marRight w:val="0"/>
      <w:marTop w:val="0"/>
      <w:marBottom w:val="0"/>
      <w:divBdr>
        <w:top w:val="none" w:sz="0" w:space="0" w:color="auto"/>
        <w:left w:val="none" w:sz="0" w:space="0" w:color="auto"/>
        <w:bottom w:val="none" w:sz="0" w:space="0" w:color="auto"/>
        <w:right w:val="none" w:sz="0" w:space="0" w:color="auto"/>
      </w:divBdr>
      <w:divsChild>
        <w:div w:id="1211920132">
          <w:marLeft w:val="0"/>
          <w:marRight w:val="0"/>
          <w:marTop w:val="0"/>
          <w:marBottom w:val="0"/>
          <w:divBdr>
            <w:top w:val="none" w:sz="0" w:space="0" w:color="auto"/>
            <w:left w:val="none" w:sz="0" w:space="0" w:color="auto"/>
            <w:bottom w:val="none" w:sz="0" w:space="0" w:color="auto"/>
            <w:right w:val="none" w:sz="0" w:space="0" w:color="auto"/>
          </w:divBdr>
          <w:divsChild>
            <w:div w:id="862285091">
              <w:marLeft w:val="0"/>
              <w:marRight w:val="0"/>
              <w:marTop w:val="0"/>
              <w:marBottom w:val="0"/>
              <w:divBdr>
                <w:top w:val="none" w:sz="0" w:space="0" w:color="auto"/>
                <w:left w:val="none" w:sz="0" w:space="0" w:color="auto"/>
                <w:bottom w:val="none" w:sz="0" w:space="0" w:color="auto"/>
                <w:right w:val="none" w:sz="0" w:space="0" w:color="auto"/>
              </w:divBdr>
            </w:div>
            <w:div w:id="76442506">
              <w:marLeft w:val="0"/>
              <w:marRight w:val="0"/>
              <w:marTop w:val="0"/>
              <w:marBottom w:val="0"/>
              <w:divBdr>
                <w:top w:val="none" w:sz="0" w:space="0" w:color="auto"/>
                <w:left w:val="none" w:sz="0" w:space="0" w:color="auto"/>
                <w:bottom w:val="none" w:sz="0" w:space="0" w:color="auto"/>
                <w:right w:val="none" w:sz="0" w:space="0" w:color="auto"/>
              </w:divBdr>
            </w:div>
            <w:div w:id="908885605">
              <w:marLeft w:val="0"/>
              <w:marRight w:val="0"/>
              <w:marTop w:val="0"/>
              <w:marBottom w:val="0"/>
              <w:divBdr>
                <w:top w:val="none" w:sz="0" w:space="0" w:color="auto"/>
                <w:left w:val="none" w:sz="0" w:space="0" w:color="auto"/>
                <w:bottom w:val="none" w:sz="0" w:space="0" w:color="auto"/>
                <w:right w:val="none" w:sz="0" w:space="0" w:color="auto"/>
              </w:divBdr>
            </w:div>
            <w:div w:id="325600246">
              <w:marLeft w:val="0"/>
              <w:marRight w:val="0"/>
              <w:marTop w:val="0"/>
              <w:marBottom w:val="0"/>
              <w:divBdr>
                <w:top w:val="none" w:sz="0" w:space="0" w:color="auto"/>
                <w:left w:val="none" w:sz="0" w:space="0" w:color="auto"/>
                <w:bottom w:val="none" w:sz="0" w:space="0" w:color="auto"/>
                <w:right w:val="none" w:sz="0" w:space="0" w:color="auto"/>
              </w:divBdr>
            </w:div>
            <w:div w:id="1661733615">
              <w:marLeft w:val="0"/>
              <w:marRight w:val="0"/>
              <w:marTop w:val="0"/>
              <w:marBottom w:val="0"/>
              <w:divBdr>
                <w:top w:val="none" w:sz="0" w:space="0" w:color="auto"/>
                <w:left w:val="none" w:sz="0" w:space="0" w:color="auto"/>
                <w:bottom w:val="none" w:sz="0" w:space="0" w:color="auto"/>
                <w:right w:val="none" w:sz="0" w:space="0" w:color="auto"/>
              </w:divBdr>
            </w:div>
            <w:div w:id="1806385359">
              <w:marLeft w:val="0"/>
              <w:marRight w:val="0"/>
              <w:marTop w:val="0"/>
              <w:marBottom w:val="0"/>
              <w:divBdr>
                <w:top w:val="none" w:sz="0" w:space="0" w:color="auto"/>
                <w:left w:val="none" w:sz="0" w:space="0" w:color="auto"/>
                <w:bottom w:val="none" w:sz="0" w:space="0" w:color="auto"/>
                <w:right w:val="none" w:sz="0" w:space="0" w:color="auto"/>
              </w:divBdr>
            </w:div>
            <w:div w:id="1479961128">
              <w:marLeft w:val="0"/>
              <w:marRight w:val="0"/>
              <w:marTop w:val="0"/>
              <w:marBottom w:val="0"/>
              <w:divBdr>
                <w:top w:val="none" w:sz="0" w:space="0" w:color="auto"/>
                <w:left w:val="none" w:sz="0" w:space="0" w:color="auto"/>
                <w:bottom w:val="none" w:sz="0" w:space="0" w:color="auto"/>
                <w:right w:val="none" w:sz="0" w:space="0" w:color="auto"/>
              </w:divBdr>
            </w:div>
            <w:div w:id="369307174">
              <w:marLeft w:val="0"/>
              <w:marRight w:val="0"/>
              <w:marTop w:val="0"/>
              <w:marBottom w:val="0"/>
              <w:divBdr>
                <w:top w:val="none" w:sz="0" w:space="0" w:color="auto"/>
                <w:left w:val="none" w:sz="0" w:space="0" w:color="auto"/>
                <w:bottom w:val="none" w:sz="0" w:space="0" w:color="auto"/>
                <w:right w:val="none" w:sz="0" w:space="0" w:color="auto"/>
              </w:divBdr>
            </w:div>
            <w:div w:id="113639514">
              <w:marLeft w:val="0"/>
              <w:marRight w:val="0"/>
              <w:marTop w:val="0"/>
              <w:marBottom w:val="0"/>
              <w:divBdr>
                <w:top w:val="none" w:sz="0" w:space="0" w:color="auto"/>
                <w:left w:val="none" w:sz="0" w:space="0" w:color="auto"/>
                <w:bottom w:val="none" w:sz="0" w:space="0" w:color="auto"/>
                <w:right w:val="none" w:sz="0" w:space="0" w:color="auto"/>
              </w:divBdr>
            </w:div>
            <w:div w:id="30303338">
              <w:marLeft w:val="0"/>
              <w:marRight w:val="0"/>
              <w:marTop w:val="0"/>
              <w:marBottom w:val="0"/>
              <w:divBdr>
                <w:top w:val="none" w:sz="0" w:space="0" w:color="auto"/>
                <w:left w:val="none" w:sz="0" w:space="0" w:color="auto"/>
                <w:bottom w:val="none" w:sz="0" w:space="0" w:color="auto"/>
                <w:right w:val="none" w:sz="0" w:space="0" w:color="auto"/>
              </w:divBdr>
            </w:div>
            <w:div w:id="1477646148">
              <w:marLeft w:val="0"/>
              <w:marRight w:val="0"/>
              <w:marTop w:val="0"/>
              <w:marBottom w:val="0"/>
              <w:divBdr>
                <w:top w:val="none" w:sz="0" w:space="0" w:color="auto"/>
                <w:left w:val="none" w:sz="0" w:space="0" w:color="auto"/>
                <w:bottom w:val="none" w:sz="0" w:space="0" w:color="auto"/>
                <w:right w:val="none" w:sz="0" w:space="0" w:color="auto"/>
              </w:divBdr>
            </w:div>
            <w:div w:id="170532329">
              <w:marLeft w:val="0"/>
              <w:marRight w:val="0"/>
              <w:marTop w:val="0"/>
              <w:marBottom w:val="0"/>
              <w:divBdr>
                <w:top w:val="none" w:sz="0" w:space="0" w:color="auto"/>
                <w:left w:val="none" w:sz="0" w:space="0" w:color="auto"/>
                <w:bottom w:val="none" w:sz="0" w:space="0" w:color="auto"/>
                <w:right w:val="none" w:sz="0" w:space="0" w:color="auto"/>
              </w:divBdr>
            </w:div>
            <w:div w:id="1960064225">
              <w:marLeft w:val="0"/>
              <w:marRight w:val="0"/>
              <w:marTop w:val="0"/>
              <w:marBottom w:val="0"/>
              <w:divBdr>
                <w:top w:val="none" w:sz="0" w:space="0" w:color="auto"/>
                <w:left w:val="none" w:sz="0" w:space="0" w:color="auto"/>
                <w:bottom w:val="none" w:sz="0" w:space="0" w:color="auto"/>
                <w:right w:val="none" w:sz="0" w:space="0" w:color="auto"/>
              </w:divBdr>
            </w:div>
            <w:div w:id="811559096">
              <w:marLeft w:val="0"/>
              <w:marRight w:val="0"/>
              <w:marTop w:val="0"/>
              <w:marBottom w:val="0"/>
              <w:divBdr>
                <w:top w:val="none" w:sz="0" w:space="0" w:color="auto"/>
                <w:left w:val="none" w:sz="0" w:space="0" w:color="auto"/>
                <w:bottom w:val="none" w:sz="0" w:space="0" w:color="auto"/>
                <w:right w:val="none" w:sz="0" w:space="0" w:color="auto"/>
              </w:divBdr>
            </w:div>
            <w:div w:id="108090543">
              <w:marLeft w:val="0"/>
              <w:marRight w:val="0"/>
              <w:marTop w:val="0"/>
              <w:marBottom w:val="0"/>
              <w:divBdr>
                <w:top w:val="none" w:sz="0" w:space="0" w:color="auto"/>
                <w:left w:val="none" w:sz="0" w:space="0" w:color="auto"/>
                <w:bottom w:val="none" w:sz="0" w:space="0" w:color="auto"/>
                <w:right w:val="none" w:sz="0" w:space="0" w:color="auto"/>
              </w:divBdr>
            </w:div>
            <w:div w:id="16546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271">
      <w:bodyDiv w:val="1"/>
      <w:marLeft w:val="0"/>
      <w:marRight w:val="0"/>
      <w:marTop w:val="0"/>
      <w:marBottom w:val="0"/>
      <w:divBdr>
        <w:top w:val="none" w:sz="0" w:space="0" w:color="auto"/>
        <w:left w:val="none" w:sz="0" w:space="0" w:color="auto"/>
        <w:bottom w:val="none" w:sz="0" w:space="0" w:color="auto"/>
        <w:right w:val="none" w:sz="0" w:space="0" w:color="auto"/>
      </w:divBdr>
    </w:div>
    <w:div w:id="941690655">
      <w:bodyDiv w:val="1"/>
      <w:marLeft w:val="0"/>
      <w:marRight w:val="0"/>
      <w:marTop w:val="0"/>
      <w:marBottom w:val="0"/>
      <w:divBdr>
        <w:top w:val="none" w:sz="0" w:space="0" w:color="auto"/>
        <w:left w:val="none" w:sz="0" w:space="0" w:color="auto"/>
        <w:bottom w:val="none" w:sz="0" w:space="0" w:color="auto"/>
        <w:right w:val="none" w:sz="0" w:space="0" w:color="auto"/>
      </w:divBdr>
      <w:divsChild>
        <w:div w:id="2009863091">
          <w:marLeft w:val="0"/>
          <w:marRight w:val="0"/>
          <w:marTop w:val="0"/>
          <w:marBottom w:val="0"/>
          <w:divBdr>
            <w:top w:val="none" w:sz="0" w:space="0" w:color="auto"/>
            <w:left w:val="none" w:sz="0" w:space="0" w:color="auto"/>
            <w:bottom w:val="none" w:sz="0" w:space="0" w:color="auto"/>
            <w:right w:val="none" w:sz="0" w:space="0" w:color="auto"/>
          </w:divBdr>
          <w:divsChild>
            <w:div w:id="209584698">
              <w:marLeft w:val="0"/>
              <w:marRight w:val="0"/>
              <w:marTop w:val="0"/>
              <w:marBottom w:val="0"/>
              <w:divBdr>
                <w:top w:val="none" w:sz="0" w:space="0" w:color="auto"/>
                <w:left w:val="none" w:sz="0" w:space="0" w:color="auto"/>
                <w:bottom w:val="none" w:sz="0" w:space="0" w:color="auto"/>
                <w:right w:val="none" w:sz="0" w:space="0" w:color="auto"/>
              </w:divBdr>
            </w:div>
            <w:div w:id="1761368667">
              <w:marLeft w:val="0"/>
              <w:marRight w:val="0"/>
              <w:marTop w:val="0"/>
              <w:marBottom w:val="0"/>
              <w:divBdr>
                <w:top w:val="none" w:sz="0" w:space="0" w:color="auto"/>
                <w:left w:val="none" w:sz="0" w:space="0" w:color="auto"/>
                <w:bottom w:val="none" w:sz="0" w:space="0" w:color="auto"/>
                <w:right w:val="none" w:sz="0" w:space="0" w:color="auto"/>
              </w:divBdr>
            </w:div>
            <w:div w:id="2111391756">
              <w:marLeft w:val="0"/>
              <w:marRight w:val="0"/>
              <w:marTop w:val="0"/>
              <w:marBottom w:val="0"/>
              <w:divBdr>
                <w:top w:val="none" w:sz="0" w:space="0" w:color="auto"/>
                <w:left w:val="none" w:sz="0" w:space="0" w:color="auto"/>
                <w:bottom w:val="none" w:sz="0" w:space="0" w:color="auto"/>
                <w:right w:val="none" w:sz="0" w:space="0" w:color="auto"/>
              </w:divBdr>
            </w:div>
            <w:div w:id="62607782">
              <w:marLeft w:val="0"/>
              <w:marRight w:val="0"/>
              <w:marTop w:val="0"/>
              <w:marBottom w:val="0"/>
              <w:divBdr>
                <w:top w:val="none" w:sz="0" w:space="0" w:color="auto"/>
                <w:left w:val="none" w:sz="0" w:space="0" w:color="auto"/>
                <w:bottom w:val="none" w:sz="0" w:space="0" w:color="auto"/>
                <w:right w:val="none" w:sz="0" w:space="0" w:color="auto"/>
              </w:divBdr>
            </w:div>
            <w:div w:id="18692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volosen</dc:creator>
  <cp:lastModifiedBy>Lam, Christopher</cp:lastModifiedBy>
  <cp:revision>24</cp:revision>
  <cp:lastPrinted>2013-06-02T06:48:00Z</cp:lastPrinted>
  <dcterms:created xsi:type="dcterms:W3CDTF">2013-10-15T21:01:00Z</dcterms:created>
  <dcterms:modified xsi:type="dcterms:W3CDTF">2014-10-07T15:55:00Z</dcterms:modified>
</cp:coreProperties>
</file>